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7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27"/><w:pBdr></w:pBdr><w:spacing w:after="480" w:before="480"/></w:pPr><w:r><w:rPr></w:rPr><w:drawing><wp:inline distB="0" distL="0" distR="0" distT="0"><wp:extent cx="1070610" cy="139192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2"/><a:srcRect/><a:stretch><a:fillRect/></a:stretch></pic:blipFill><pic:spPr bwMode="auto"><a:xfrm><a:off x="0" y="0"/><a:ext cx="1070610" cy="1391920"/></a:xfrm><a:prstGeom prst="rect"><a:avLst/></a:prstGeom><a:noFill/><a:ln w="9525"><a:noFill/><a:miter lim="800000"/><a:headEnd/><a:tailEnd/></a:ln></pic:spPr></pic:pic></a:graphicData></a:graphic></wp:inline></w:drawing></w:r></w:p><w:p><w:pPr><w:pStyle w:val="style27"/><w:pBdr></w:pBdr><w:spacing w:after="480" w:before="480"/></w:pPr><w:r><w:rPr></w:rPr></w:r></w:p><w:p><w:pPr><w:pStyle w:val="style27"/><w:pBdr></w:pBdr><w:spacing w:after="480" w:before="480"/></w:pPr><w:r><w:rPr></w:rPr></w:r></w:p><w:p><w:pPr><w:pStyle w:val="style27"/><w:pBdr><w:top w:color="00000A" w:space="0" w:sz="18" w:val="single"/><w:left w:color="00000A" w:space="0" w:sz="18" w:val="single"/><w:bottom w:color="00000A" w:space="0" w:sz="18" w:val="single"/><w:right w:color="00000A" w:space="0" w:sz="18" w:val="single"/></w:pBdr><w:spacing w:after="120" w:before="600"/></w:pPr><w:r><w:rPr><w:b/><w:smallCaps/><w:color w:val="0000FF"/><w:lang w:val="fr-FR"/></w:rPr><w:t>Spécification des web services sur la gestion des EAE</w:t></w:r></w:p><w:p><w:pPr><w:pStyle w:val="style27"/><w:pBdr><w:top w:color="00000A" w:space="0" w:sz="18" w:val="single"/><w:left w:color="00000A" w:space="0" w:sz="18" w:val="single"/><w:bottom w:color="00000A" w:space="0" w:sz="18" w:val="single"/><w:right w:color="00000A" w:space="0" w:sz="18" w:val="single"/></w:pBdr><w:spacing w:after="120" w:before="600"/></w:pPr><w:r><w:rPr><w:b/><w:smallCaps/><w:color w:val="0000FF"/><w:lang w:val="fr-FR"/></w:rPr><w:t xml:space="preserve"> </w:t></w:r><w:r><w:rPr><w:b/><w:smallCaps/><w:color w:val="0000FF"/><w:lang w:val="fr-FR"/></w:rPr><w:fldChar w:fldCharType="begin"></w:fldChar></w:r><w:r><w:instrText> SUBJECT </w:instrText></w:r><w:r><w:fldChar w:fldCharType="separate"/></w:r><w:r></w:r><w:r><w:fldChar w:fldCharType="end"/></w:r><w:r><w:rPr><w:b/><w:smallCaps/><w:color w:val="0000FF"/><w:lang w:val="fr-FR"/></w:rPr><w:t>Gestion des EAE et suivi des avancements – Partie Kiosque</w:t></w:r></w:p><w:p><w:pPr><w:pStyle w:val="style27"/><w:pBdr></w:pBdr><w:spacing w:after="600" w:before="240"/></w:pPr><w:r><w:rPr><w:b/><w:i/><w:sz w:val="36"/><w:lang w:val="fr-FR"/></w:rPr><w:t>© Ville de Nouméa</w:t></w:r></w:p><w:p><w:pPr><w:pStyle w:val="style27"/><w:pBdr></w:pBdr><w:spacing w:after="600" w:before="240"/></w:pPr><w:r><w:rPr><w:b/><w:i/><w:sz w:val="36"/><w:lang w:val="fr-FR"/></w:rPr></w:r></w:p><w:p><w:pPr><w:pStyle w:val="style27"/><w:pBdr></w:pBdr><w:spacing w:after="600" w:before="240"/></w:pPr><w:r><w:rPr><w:b/><w:i/><w:sz w:val="36"/><w:lang w:val="fr-FR"/></w:rPr></w:r></w:p><w:p><w:pPr><w:pStyle w:val="style27"/><w:pBdr></w:pBdr><w:spacing w:after="600" w:before="240"/></w:pPr><w:r><w:rPr><w:b/><w:i/><w:sz w:val="36"/><w:lang w:val="fr-FR"/></w:rPr></w:r></w:p><w:p><w:pPr><w:pStyle w:val="style27"/><w:pBdr></w:pBdr><w:spacing w:after="0" w:before="240"/><w:jc w:val="left"/></w:pPr><w:r><w:rPr><w:b/><w:i/><w:sz w:val="36"/><w:lang w:val="fr-FR"/></w:rPr></w:r></w:p><w:p><w:pPr><w:pStyle w:val="style27"/><w:pBdr></w:pBdr><w:spacing w:after="0" w:before="240"/><w:jc w:val="left"/></w:pPr><w:r><w:rPr><w:b/><w:i/><w:sz w:val="36"/><w:lang w:val="fr-FR"/></w:rPr></w:r></w:p><w:p><w:pPr><w:pStyle w:val="style27"/><w:pBdr></w:pBdr><w:spacing w:after="0" w:before="240"/><w:jc w:val="left"/></w:pPr><w:r><w:rPr><w:b/><w:i/><w:sz w:val="36"/><w:lang w:val="fr-FR"/></w:rPr></w:r></w:p><w:p><w:pPr><w:pStyle w:val="style27"/><w:pBdr></w:pBdr><w:spacing w:after="0" w:before="240"/></w:pPr><w:r><w:rPr><w:i/><w:sz w:val="20"/><w:lang w:val="fr-FR"/></w:rPr><w:t>Fabre Mathieu - KELIOS Solutions</w:t></w:r></w:p><w:p><w:pPr><w:pStyle w:val="style27"/><w:pBdr></w:pBdr><w:spacing w:after="0" w:before="240"/></w:pPr><w:r><w:rPr><w:i/><w:sz w:val="20"/><w:lang w:val="fr-FR"/></w:rPr><w:t>Raynaud Nicolas - Alphalog</w:t></w:r></w:p><w:p><w:pPr><w:pStyle w:val="style0"/></w:pPr><w:r><w:rPr></w:rPr></w:r></w:p><w:p><w:pPr><w:pStyle w:val="style33"/><w:pageBreakBefore/></w:pPr><w:r><w:rPr></w:rPr><w:t>Préambule</w:t></w:r></w:p><w:p><w:pPr><w:pStyle w:val="style0"/></w:pPr><w:r><w:rPr></w:rPr></w:r></w:p><w:p><w:pPr><w:pStyle w:val="style0"/><w:ind w:firstLine="360" w:left="0" w:right="0"/><w:jc w:val="both"/></w:pPr><w:r><w:rPr></w:rPr><w:t>L’ensemble des Web Services décris dans ce document servent à alimenter le portail avec des informations sur les EAE stockées dans une base spécifique. Ils respectent le protocole http dans la mesure où  ils retournent les codes de statut correspondant à l’état de la réponse.</w:t></w:r></w:p><w:p><w:pPr><w:pStyle w:val="style0"/><w:ind w:firstLine="360" w:left="0" w:right="0"/></w:pPr><w:r><w:rPr></w:rPr><w:t>Pour les Web Services servant à récupérer les informations des EAE, les codes possibles sont :</w:t></w:r></w:p><w:p><w:pPr><w:pStyle w:val="style0"/></w:pPr><w:r><w:rPr></w:rPr></w:r></w:p><w:p><w:pPr><w:pStyle w:val="style35"/><w:numPr><w:ilvl w:val="0"/><w:numId w:val="7"/></w:numPr></w:pPr><w:r><w:rPr></w:rPr><w:t>Appel normal qui retourne des données :</w:t></w:r></w:p><w:p><w:pPr><w:pStyle w:val="style35"/><w:numPr><w:ilvl w:val="1"/><w:numId w:val="7"/></w:numPr></w:pPr><w:r><w:rPr><w:i/></w:rPr><w:t>[Status code]</w:t></w:r><w:r><w:rPr></w:rPr><w:t xml:space="preserve"> </w:t></w:r><w:r><w:rPr><w:b/></w:rPr><w:t>200</w:t></w:r><w:r><w:rPr></w:rPr><w:t> (OK)</w:t></w:r></w:p><w:p><w:pPr><w:pStyle w:val="style35"/><w:numPr><w:ilvl w:val="1"/><w:numId w:val="7"/></w:numPr></w:pPr><w:r><w:rPr></w:rPr><w:t>Le contenu de la réponse http contient la donnée au format JSON</w:t></w:r></w:p><w:p><w:pPr><w:pStyle w:val="style35"/><w:ind w:hanging="0" w:left="1440" w:right="0"/></w:pPr><w:r><w:rPr></w:rPr></w:r></w:p><w:p><w:pPr><w:pStyle w:val="style35"/><w:numPr><w:ilvl w:val="0"/><w:numId w:val="7"/></w:numPr></w:pPr><w:r><w:rPr></w:rPr><w:t>Appel normal qui ne retourne aucunes données :</w:t></w:r></w:p><w:p><w:pPr><w:pStyle w:val="style35"/><w:numPr><w:ilvl w:val="1"/><w:numId w:val="7"/></w:numPr></w:pPr><w:r><w:rPr><w:i/></w:rPr><w:t>[Status code]</w:t></w:r><w:r><w:rPr></w:rPr><w:t xml:space="preserve"> </w:t></w:r><w:r><w:rPr><w:b/></w:rPr><w:t>204</w:t></w:r><w:r><w:rPr></w:rPr><w:t xml:space="preserve"> (No content – Requête traitée avec succès mais sans information en retour)</w:t></w:r></w:p><w:p><w:pPr><w:pStyle w:val="style35"/><w:numPr><w:ilvl w:val="1"/><w:numId w:val="7"/></w:numPr></w:pPr><w:r><w:rPr></w:rPr><w:t>Le contenu est vide</w:t></w:r></w:p><w:p><w:pPr><w:pStyle w:val="style35"/><w:ind w:hanging="0" w:left="1440" w:right="0"/></w:pPr><w:r><w:rPr></w:rPr></w:r></w:p><w:p><w:pPr><w:pStyle w:val="style35"/><w:numPr><w:ilvl w:val="0"/><w:numId w:val="7"/></w:numPr></w:pPr><w:r><w:rPr></w:rPr><w:t>Appel qui ne contient pas suffisamment de paramètres</w:t></w:r></w:p><w:p><w:pPr><w:pStyle w:val="style35"/><w:numPr><w:ilvl w:val="1"/><w:numId w:val="7"/></w:numPr></w:pPr><w:r><w:rPr><w:i/></w:rPr><w:t>[Status code]</w:t></w:r><w:r><w:rPr></w:rPr><w:t xml:space="preserve"> </w:t></w:r><w:r><w:rPr><w:b/></w:rPr><w:t>400</w:t></w:r><w:r><w:rPr></w:rPr><w:t xml:space="preserve"> (Bad Request  - La syntaxe de la requête est erronnée)</w:t></w:r></w:p><w:p><w:pPr><w:pStyle w:val="style35"/><w:numPr><w:ilvl w:val="1"/><w:numId w:val="7"/></w:numPr></w:pPr><w:r><w:rPr></w:rPr><w:t>Le contenu est un éventuel message explicitant le problème</w:t></w:r></w:p><w:p><w:pPr><w:pStyle w:val="style35"/><w:ind w:hanging="0" w:left="1440" w:right="0"/></w:pPr><w:r><w:rPr></w:rPr></w:r></w:p><w:p><w:pPr><w:pStyle w:val="style0"/><w:ind w:firstLine="360" w:left="0" w:right="0"/></w:pPr><w:r><w:rPr></w:rPr><w:t>Pour les Web Services qui servent à modifier les données des EAE, on a également un code HTTP de retour possible selon le scénario d’appel :</w:t></w:r></w:p><w:p><w:pPr><w:pStyle w:val="style0"/></w:pPr><w:r><w:rPr></w:rPr></w:r></w:p><w:p><w:pPr><w:pStyle w:val="style35"/><w:numPr><w:ilvl w:val="0"/><w:numId w:val="8"/></w:numPr></w:pPr><w:r><w:rPr></w:rPr><w:t>Appel normal, les données ont été correctement modifiées</w:t></w:r></w:p><w:p><w:pPr><w:pStyle w:val="style35"/><w:numPr><w:ilvl w:val="1"/><w:numId w:val="8"/></w:numPr></w:pPr><w:r><w:rPr><w:i/></w:rPr><w:t>[Status code]</w:t></w:r><w:r><w:rPr></w:rPr><w:t xml:space="preserve"> </w:t></w:r><w:r><w:rPr><w:b/></w:rPr><w:t>200</w:t></w:r><w:r><w:rPr></w:rPr><w:t> (OK)</w:t></w:r></w:p><w:p><w:pPr><w:pStyle w:val="style35"/><w:numPr><w:ilvl w:val="1"/><w:numId w:val="8"/></w:numPr></w:pPr><w:r><w:rPr></w:rPr><w:t>Le contenu est un éventuel message de succès</w:t></w:r></w:p><w:p><w:pPr><w:pStyle w:val="style35"/><w:ind w:hanging="0" w:left="1440" w:right="0"/></w:pPr><w:r><w:rPr></w:rPr></w:r></w:p><w:p><w:pPr><w:pStyle w:val="style35"/><w:numPr><w:ilvl w:val="0"/><w:numId w:val="8"/></w:numPr></w:pPr><w:r><w:rPr></w:rPr><w:t>Appel  anormal, les données n’ont pas pu être enregistrées</w:t></w:r></w:p><w:p><w:pPr><w:pStyle w:val="style35"/><w:numPr><w:ilvl w:val="1"/><w:numId w:val="8"/></w:numPr></w:pPr><w:r><w:rPr><w:i/></w:rPr><w:t>[Status code]</w:t></w:r><w:r><w:rPr></w:rPr><w:t xml:space="preserve"> </w:t></w:r><w:r><w:rPr><w:b/></w:rPr><w:t>409</w:t></w:r><w:r><w:rPr></w:rPr><w:t> (Conflict - La requête n’a pas pu être traitée à l’état actuel)</w:t></w:r></w:p><w:p><w:pPr><w:pStyle w:val="style35"/><w:numPr><w:ilvl w:val="1"/><w:numId w:val="8"/></w:numPr></w:pPr><w:r><w:rPr></w:rPr><w:t>Le contenu est un message explicitant le problème</w:t></w:r></w:p><w:p><w:pPr><w:pStyle w:val="style35"/><w:ind w:hanging="0" w:left="1440" w:right="0"/></w:pPr><w:r><w:rPr></w:rPr></w:r></w:p><w:p><w:pPr><w:pStyle w:val="style35"/><w:numPr><w:ilvl w:val="0"/><w:numId w:val="8"/></w:numPr></w:pPr><w:r><w:rPr></w:rPr><w:t>Appel qui ne contient pas suffisamment de paramètres</w:t></w:r></w:p><w:p><w:pPr><w:pStyle w:val="style35"/><w:numPr><w:ilvl w:val="1"/><w:numId w:val="8"/></w:numPr></w:pPr><w:r><w:rPr><w:i/></w:rPr><w:t>[Status code]</w:t></w:r><w:r><w:rPr></w:rPr><w:t xml:space="preserve"> </w:t></w:r><w:r><w:rPr><w:b/></w:rPr><w:t>400</w:t></w:r><w:r><w:rPr></w:rPr><w:t xml:space="preserve"> (Bad Request - La syntaxe de la requête est erronnée)</w:t></w:r></w:p><w:p><w:pPr><w:pStyle w:val="style35"/><w:numPr><w:ilvl w:val="1"/><w:numId w:val="8"/></w:numPr></w:pPr><w:r><w:rPr></w:rPr><w:t>Le contenu est un éventuel message explicitant le problème</w:t></w:r></w:p><w:p><w:pPr><w:pStyle w:val="style35"/></w:pPr><w:r><w:rPr></w:rPr></w:r></w:p><w:p><w:pPr><w:pStyle w:val="style0"/><w:ind w:firstLine="360" w:left="0" w:right="0"/></w:pPr><w:r><w:rPr></w:rPr><w:t>Les dates dans les réponses JSON sont au format « Microsoft », à savoir </w:t></w:r><w:r><w:rPr><w:b/></w:rPr><w:t xml:space="preserve"> /Date(X)/</w:t></w:r><w:r><w:rPr></w:rPr><w:t xml:space="preserve"> où X représente le nombre de millisecondes depuis 01/01/1970.</w:t></w:r></w:p><w:p><w:pPr><w:pStyle w:val="style0"/><w:pageBreakBefore/></w:pPr><w:r><w:rPr></w:rPr></w:r></w:p><w:p><w:pPr><w:pStyle w:val="style33"/><w:numPr><w:ilvl w:val="0"/><w:numId w:val="2"/></w:numPr></w:pPr><w:r><w:rPr></w:rPr><w:t>Liste des EAE à évaluer</w:t></w:r></w:p><w:p><w:pPr><w:pStyle w:val="style0"/></w:pPr><w:r><w:rPr><w:rStyle w:val="style22"/></w:rPr><w:t>Web service:</w:t></w:r><w:r><w:rPr></w:rPr><w:t xml:space="preserve"> Liste des EAE d’agent à évaluer par l’agent évaluateur</w:t></w:r></w:p><w:p><w:pPr><w:pStyle w:val="style0"/></w:pPr><w:ins w:author="Auteur inconnu" w:date="2012-10-12T13:52:00Z" w:id="0"><w:r><w:rPr><w:rStyle w:val="style22"/><w:lang w:val="en-US"/></w:rPr><w:t>URL:</w:t></w:r></w:ins><w:ins w:author="Auteur inconnu" w:date="2012-10-12T13:52:00Z" w:id="1"><w:r><w:rPr><w:rStyle w:val="style22"/><w:b/><w:bCs/><w:lang w:val="en-US"/></w:rPr><w:t xml:space="preserve"> http://URL_SERVEUR/eaes/listEaesByAgent?idAgent=</w:t></w:r></w:ins><w:del w:author="Auteur inconnu" w:date="2012-10-12T13:52:00Z" w:id="2"><w:r><w:rPr><w:rStyle w:val="style22"/><w:lang w:val="en-US"/></w:rPr><w:delText>URL:</w:delText></w:r></w:del><w:del w:author="Auteur inconnu" w:date="2012-10-12T13:52:00Z" w:id="3"><w:r><w:rPr><w:rStyle w:val="style22"/><w:b/><w:bCs/><w:lang w:val="en-US"/></w:rPr><w:delText xml:space="preserve"> </w:delText></w:r></w:del><w:del w:author="Auteur inconnu" w:date="2012-10-12T13:52:00Z" w:id="4"><w:hyperlink r:id="rId3"><w:r><w:rPr><w:rStyle w:val="style22"/><w:rStyle w:val="style23"/><w:b/><w:bCs/><w:lang w:val="en-US"/></w:rPr><w:delText>http://URL_SERVEUR/agents/eaeAgentListe?idAgent</w:delText></w:r></w:del><w:del w:author="Auteur inconnu" w:date="2012-10-12T13:52:00Z" w:id="5"></w:hyperlink><w:r><w:rPr><w:rStyle w:val="style22"/><w:b/><w:bCs/><w:lang w:val="en-US"/></w:rPr><w:delText>=</w:delText></w:r></w:del></w:p><w:p><w:pPr><w:pStyle w:val="style0"/></w:pPr><w:r><w:rPr><w:rStyle w:val="style22"/></w:rPr><w:t>idAgent:</w:t></w:r><w:r><w:rPr></w:rPr><w:t xml:space="preserve"> identifiant de l’évaluateur ou du supérieur</w:t></w:r><w:ins w:author="Auteur inconnu" w:date="2012-10-12T14:01:00Z" w:id="6"><w:r><w:rPr></w:rPr><w:t xml:space="preserve"> (qui accède à l&apos;écran de liste des EAEs)</w:t></w:r></w:ins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12T13:52:00Z" w:id="7"><w:r><w:rPr><w:rFonts w:ascii="Courier New" w:cs="Courier New" w:hAnsi="Courier New"/><w:color w:val="000000"/><w:sz w:val="20"/><w:szCs w:val="20"/></w:rPr><w:tab/><w:tab/><w:t>&quot;idEae&quot; : 8775,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&quot;direction</w:t></w:r><w:ins w:author="Auteur inconnu" w:date="2012-10-12T13:52:00Z" w:id="8"><w:r><w:rPr><w:rFonts w:ascii="Courier New" w:cs="Courier New" w:hAnsi="Courier New"/><w:color w:val="000000"/><w:sz w:val="20"/><w:szCs w:val="20"/></w:rPr><w:t>Service</w:t></w:r></w:ins><w:r><w:rPr><w:rFonts w:ascii="Courier New" w:cs="Courier New" w:hAnsi="Courier New"/><w:color w:val="000000"/><w:sz w:val="20"/><w:szCs w:val="20"/></w:rPr><w:t>&quot; : &quot;DJCS&quot;,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r><w:rPr><w:rFonts w:ascii="Courier New" w:cs="Courier New" w:hAnsi="Courier New"/><w:color w:val="000000"/><w:sz w:val="20"/><w:szCs w:val="20"/><w:lang w:val="en-US"/></w:rPr><w:t>&quot;service&quot; : &quot;SCF&quot;,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&quot;section</w:t></w:r><w:ins w:author="Auteur inconnu" w:date="2012-10-12T13:52:00Z" w:id="9"><w:r><w:rPr><w:rFonts w:ascii="Courier New" w:cs="Courier New" w:hAnsi="Courier New"/><w:color w:val="000000"/><w:sz w:val="20"/><w:szCs w:val="20"/><w:lang w:val="en-US"/></w:rPr><w:t>Service</w:t></w:r></w:ins><w:r><w:rPr><w:rFonts w:ascii="Courier New" w:cs="Courier New" w:hAnsi="Courier New"/><w:color w:val="000000"/><w:sz w:val="20"/><w:szCs w:val="20"/><w:lang w:val="en-US"/></w:rPr><w:t>&quot; : &quot;THEATRE&quot;,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12T13:52:00Z" w:id="10"><w:r><w:rPr><w:rFonts w:ascii="Courier New" w:cs="Courier New" w:hAnsi="Courier New"/><w:color w:val="000000"/><w:sz w:val="20"/><w:szCs w:val="20"/><w:lang w:val="en-US"/></w:rPr><w:t>agentE</w:t></w:r></w:ins><w:del w:author="Auteur inconnu" w:date="2012-10-12T13:52:00Z" w:id="11"><w:r><w:rPr><w:rFonts w:ascii="Courier New" w:cs="Courier New" w:hAnsi="Courier New"/><w:color w:val="000000"/><w:sz w:val="20"/><w:szCs w:val="20"/><w:lang w:val="en-US"/></w:rPr><w:delText>e</w:delText></w:r></w:del><w:r><w:rPr><w:rFonts w:ascii="Courier New" w:cs="Courier New" w:hAnsi="Courier New"/><w:color w:val="000000"/><w:sz w:val="20"/><w:szCs w:val="20"/><w:lang w:val="en-US"/></w:rPr><w:t xml:space="preserve">value&quot;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&quot;nom</w:t></w:r><w:del w:author="Auteur inconnu" w:date="2012-10-12T13:53:00Z" w:id="12"><w:r><w:rPr><w:rFonts w:ascii="Courier New" w:cs="Courier New" w:hAnsi="Courier New"/><w:color w:val="000000"/><w:sz w:val="20"/><w:szCs w:val="20"/><w:lang w:val="en-US"/></w:rPr><w:delText>Evalue</w:delText></w:r></w:del><w:r><w:rPr><w:rFonts w:ascii="Courier New" w:cs="Courier New" w:hAnsi="Courier New"/><w:color w:val="000000"/><w:sz w:val="20"/><w:szCs w:val="20"/><w:lang w:val="en-US"/></w:rPr><w:t>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&quot;prenom</w:t></w:r><w:del w:author="Auteur inconnu" w:date="2012-10-12T13:53:00Z" w:id="13"><w:r><w:rPr><w:rFonts w:ascii="Courier New" w:cs="Courier New" w:hAnsi="Courier New"/><w:color w:val="000000"/><w:sz w:val="20"/><w:szCs w:val="20"/><w:lang w:val="en-US"/></w:rPr><w:delText>Evalue</w:delText></w:r></w:del><w:r><w:rPr><w:rFonts w:ascii="Courier New" w:cs="Courier New" w:hAnsi="Courier New"/><w:color w:val="000000"/><w:sz w:val="20"/><w:szCs w:val="20"/><w:lang w:val="en-US"/></w:rPr><w:t>&quot; : &quot;Beline&quot;,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&quot;id</w:t></w:r><w:ins w:author="Auteur inconnu" w:date="2012-10-12T13:53:00Z" w:id="14"><w:r><w:rPr><w:rFonts w:ascii="Courier New" w:cs="Courier New" w:hAnsi="Courier New"/><w:color w:val="000000"/><w:sz w:val="20"/><w:szCs w:val="20"/><w:lang w:val="en-US"/></w:rPr><w:t>Agent</w:t></w:r></w:ins><w:del w:author="Auteur inconnu" w:date="2012-10-12T13:53:00Z" w:id="15"><w:r><w:rPr><w:rFonts w:ascii="Courier New" w:cs="Courier New" w:hAnsi="Courier New"/><w:color w:val="000000"/><w:sz w:val="20"/><w:szCs w:val="20"/><w:lang w:val="en-US"/></w:rPr><w:delText>Evalue</w:delText></w:r></w:del><w:r><w:rPr><w:rFonts w:ascii="Courier New" w:cs="Courier New" w:hAnsi="Courier New"/><w:color w:val="000000"/><w:sz w:val="20"/><w:szCs w:val="20"/><w:lang w:val="en-US"/></w:rPr><w:t>&quot; : 1002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12T13:53:00Z" w:id="16"><w:r><w:rPr><w:rFonts w:ascii="Courier New" w:cs="Courier New" w:hAnsi="Courier New"/><w:color w:val="000000"/><w:sz w:val="20"/><w:szCs w:val="20"/><w:lang w:val="en-US"/></w:rPr><w:t>agent</w:t></w:r></w:ins><w:del w:author="Auteur inconnu" w:date="2012-10-12T13:53:00Z" w:id="17"><w:r><w:rPr><w:rFonts w:ascii="Courier New" w:cs="Courier New" w:hAnsi="Courier New"/><w:color w:val="000000"/><w:sz w:val="20"/><w:szCs w:val="20"/><w:lang w:val="en-US"/></w:rPr><w:delText>s</w:delText></w:r></w:del><w:ins w:author="Auteur inconnu" w:date="2012-10-12T13:53:00Z" w:id="18"><w:r><w:rPr><w:rFonts w:ascii="Courier New" w:cs="Courier New" w:hAnsi="Courier New"/><w:color w:val="000000"/><w:sz w:val="20"/><w:szCs w:val="20"/><w:lang w:val="en-US"/></w:rPr><w:t>S</w:t></w:r></w:ins><w:r><w:rPr><w:rFonts w:ascii="Courier New" w:cs="Courier New" w:hAnsi="Courier New"/><w:color w:val="000000"/><w:sz w:val="20"/><w:szCs w:val="20"/><w:lang w:val="en-US"/></w:rPr><w:t xml:space="preserve">hd&quot;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&quot;nom</w:t></w:r><w:del w:author="Auteur inconnu" w:date="2012-10-12T13:53:00Z" w:id="19"><w:r><w:rPr><w:rFonts w:ascii="Courier New" w:cs="Courier New" w:hAnsi="Courier New"/><w:color w:val="000000"/><w:sz w:val="20"/><w:szCs w:val="20"/><w:lang w:val="en-US"/></w:rPr><w:delText>Shd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&quot;prenom</w:t></w:r><w:del w:author="Auteur inconnu" w:date="2012-10-12T13:53:00Z" w:id="20"><w:r><w:rPr><w:rFonts w:ascii="Courier New" w:cs="Courier New" w:hAnsi="Courier New"/><w:color w:val="000000"/><w:sz w:val="20"/><w:szCs w:val="20"/><w:lang w:val="en-US"/></w:rPr><w:delText>Shd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&quot;id</w:t></w:r><w:ins w:author="Auteur inconnu" w:date="2012-10-12T13:53:00Z" w:id="21"><w:r><w:rPr><w:rFonts w:ascii="Courier New" w:cs="Courier New" w:hAnsi="Courier New"/><w:color w:val="000000"/><w:sz w:val="20"/><w:szCs w:val="20"/><w:lang w:val="en-US"/></w:rPr><w:t>Agent</w:t></w:r></w:ins><w:del w:author="Auteur inconnu" w:date="2012-10-12T13:53:00Z" w:id="22"><w:r><w:rPr><w:rFonts w:ascii="Courier New" w:cs="Courier New" w:hAnsi="Courier New"/><w:color w:val="000000"/><w:sz w:val="20"/><w:szCs w:val="20"/><w:lang w:val="en-US"/></w:rPr><w:delText>Shd</w:delText></w:r></w:del><w:r><w:rPr><w:rFonts w:ascii="Courier New" w:cs="Courier New" w:hAnsi="Courier New"/><w:color w:val="000000"/><w:sz w:val="20"/><w:szCs w:val="20"/><w:lang w:val="en-US"/></w:rPr><w:t>&quot; : 4574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&quot;evaluateurs&quot; : 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&quot;nom</w:t></w:r><w:del w:author="Auteur inconnu" w:date="2012-10-12T13:53:00Z" w:id="23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&quot;prenom</w:t></w:r><w:del w:author="Auteur inconnu" w:date="2012-10-12T13:53:00Z" w:id="24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ab/><w:t>&quot;id</w:t></w:r><w:ins w:author="Auteur inconnu" w:date="2012-10-12T13:53:00Z" w:id="25"><w:r><w:rPr><w:rFonts w:ascii="Courier New" w:cs="Courier New" w:hAnsi="Courier New"/><w:color w:val="000000"/><w:sz w:val="20"/><w:szCs w:val="20"/><w:lang w:val="en-US"/></w:rPr><w:t>Agent</w:t></w:r></w:ins><w:del w:author="Auteur inconnu" w:date="2012-10-12T13:53:00Z" w:id="26"><w:r><w:rPr><w:rFonts w:ascii="Courier New" w:cs="Courier New" w:hAnsi="Courier New"/><w:color w:val="000000"/><w:sz w:val="20"/><w:szCs w:val="20"/><w:lang w:val="en-US"/></w:rPr><w:delText>Evaluateur</w:delText></w:r></w:del><w:r><w:rPr><w:rFonts w:ascii="Courier New" w:cs="Courier New" w:hAnsi="Courier New"/><w:color w:val="000000"/><w:sz w:val="20"/><w:szCs w:val="20"/><w:lang w:val="en-US"/></w:rPr><w:t>&quot; : 1254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ins w:author="Auteur inconnu" w:date="2012-10-12T13:53:00Z" w:id="27"><w:r><w:rPr><w:rFonts w:ascii="Courier New" w:cs="Courier New" w:hAnsi="Courier New"/><w:color w:val="000000"/><w:sz w:val="20"/><w:szCs w:val="20"/><w:lang w:val="en-US"/></w:rPr><w:t>agent</w:t></w:r></w:ins><w:del w:author="Auteur inconnu" w:date="2012-10-12T13:53:00Z" w:id="28"><w:r><w:rPr><w:rFonts w:ascii="Courier New" w:cs="Courier New" w:hAnsi="Courier New"/><w:color w:val="000000"/><w:sz w:val="20"/><w:szCs w:val="20"/><w:lang w:val="en-US"/></w:rPr><w:delText>d</w:delText></w:r></w:del><w:ins w:author="Auteur inconnu" w:date="2012-10-12T13:53:00Z" w:id="29"><w:r><w:rPr><w:rFonts w:ascii="Courier New" w:cs="Courier New" w:hAnsi="Courier New"/><w:color w:val="000000"/><w:sz w:val="20"/><w:szCs w:val="20"/><w:lang w:val="en-US"/></w:rPr><w:t>D</w:t></w:r></w:ins><w:r><w:rPr><w:rFonts w:ascii="Courier New" w:cs="Courier New" w:hAnsi="Courier New"/><w:color w:val="000000"/><w:sz w:val="20"/><w:szCs w:val="20"/><w:lang w:val="en-US"/></w:rPr><w:t xml:space="preserve">elegataire&quot; : 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&quot;nom</w:t></w:r><w:del w:author="Auteur inconnu" w:date="2012-10-12T13:53:00Z" w:id="30"><w:r><w:rPr><w:rFonts w:ascii="Courier New" w:cs="Courier New" w:hAnsi="Courier New"/><w:color w:val="000000"/><w:sz w:val="20"/><w:szCs w:val="20"/><w:lang w:val="en-US"/></w:rPr><w:delText>Delegataire</w:delText></w:r></w:del><w:r><w:rPr><w:rFonts w:ascii="Courier New" w:cs="Courier New" w:hAnsi="Courier New"/><w:color w:val="000000"/><w:sz w:val="20"/><w:szCs w:val="20"/><w:lang w:val="en-US"/></w:rPr><w:t>&quot; : &quot;Dupont&quot;,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&quot;prenom</w:t></w:r><w:del w:author="Auteur inconnu" w:date="2012-10-12T13:53:00Z" w:id="31"><w:r><w:rPr><w:rFonts w:ascii="Courier New" w:cs="Courier New" w:hAnsi="Courier New"/><w:color w:val="000000"/><w:sz w:val="20"/><w:szCs w:val="20"/><w:lang w:val="en-US"/></w:rPr><w:delText>Delegataire</w:delText></w:r></w:del><w:r><w:rPr><w:rFonts w:ascii="Courier New" w:cs="Courier New" w:hAnsi="Courier New"/><w:color w:val="000000"/><w:sz w:val="20"/><w:szCs w:val="20"/><w:lang w:val="en-US"/></w:rPr><w:t>&quot; : &quot;Richard&quot;,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ab/><w:t>&quot;id</w:t></w:r><w:ins w:author="Auteur inconnu" w:date="2012-10-12T13:53:00Z" w:id="32"><w:r><w:rPr><w:rFonts w:ascii="Courier New" w:cs="Courier New" w:hAnsi="Courier New"/><w:color w:val="000000"/><w:sz w:val="20"/><w:szCs w:val="20"/><w:lang w:val="en-US"/></w:rPr><w:t>Agent</w:t></w:r></w:ins><w:del w:author="Auteur inconnu" w:date="2012-10-12T13:53:00Z" w:id="33"><w:r><w:rPr><w:rFonts w:ascii="Courier New" w:cs="Courier New" w:hAnsi="Courier New"/><w:color w:val="000000"/><w:sz w:val="20"/><w:szCs w:val="20"/><w:lang w:val="en-US"/></w:rPr><w:delText>Delegataire</w:delText></w:r></w:del><w:r><w:rPr><w:rFonts w:ascii="Courier New" w:cs="Courier New" w:hAnsi="Courier New"/><w:color w:val="000000"/><w:sz w:val="20"/><w:szCs w:val="20"/><w:lang w:val="en-US"/></w:rPr><w:t>&quot; : 25641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/w:r><w:r><w:rPr><w:rFonts w:ascii="Courier New" w:cs="Courier New" w:hAnsi="Courier New"/><w:color w:val="000000"/><w:sz w:val="20"/><w:szCs w:val="20"/></w:rPr><w:t>&quot;etat</w:t></w:r><w:del w:author="Auteur inconnu" w:date="2012-10-12T13:54:00Z" w:id="34"><w:r><w:rPr><w:rFonts w:ascii="Courier New" w:cs="Courier New" w:hAnsi="Courier New"/><w:color w:val="000000"/><w:sz w:val="20"/><w:szCs w:val="20"/></w:rPr><w:delText>Eae</w:delText></w:r></w:del><w:r><w:rPr><w:rFonts w:ascii="Courier New" w:cs="Courier New" w:hAnsi="Courier New"/><w:color w:val="000000"/><w:sz w:val="20"/><w:szCs w:val="20"/></w:rPr><w:t>&quot; : &quot;Non affecté&quot;,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&quot;cap&quot;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&quot;avisShd&quot;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</w:t></w:r><w:del w:author="Auteur inconnu" w:date="2012-10-12T13:54:00Z" w:id="35"><w:r><w:rPr><w:rFonts w:ascii="Courier New" w:cs="Courier New" w:hAnsi="Courier New"/><w:color w:val="000000"/><w:sz w:val="20"/><w:szCs w:val="20"/></w:rPr><w:delText>eaeJoint</w:delText></w:r></w:del><w:ins w:author="Auteur inconnu" w:date="2012-10-12T13:54:00Z" w:id="36"><w:r><w:rPr><w:rFonts w:ascii="Courier New" w:cs="Courier New" w:hAnsi="Courier New"/><w:color w:val="000000"/><w:sz w:val="20"/><w:szCs w:val="20"/></w:rPr><w:t>docAttache</w:t></w:r></w:ins><w:r><w:rPr><w:rFonts w:ascii="Courier New" w:cs="Courier New" w:hAnsi="Courier New"/><w:color w:val="000000"/><w:sz w:val="20"/><w:szCs w:val="20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del w:author="Auteur inconnu" w:date="2012-10-12T13:54:00Z" w:id="37"><w:r><w:rPr><w:rFonts w:ascii="Courier New" w:cs="Courier New" w:hAnsi="Courier New"/><w:color w:val="000000"/><w:sz w:val="20"/><w:szCs w:val="20"/></w:rPr><w:delText>&quot;commentaires&quot;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&quot;dateCreation&quot;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&quot;dateFinalisation&quot;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/w:r><w:r><w:rPr><w:rFonts w:ascii="Courier New" w:cs="Courier New" w:hAnsi="Courier New"/><w:color w:val="000000"/><w:sz w:val="20"/><w:szCs w:val="20"/><w:lang w:val="en-US"/></w:rPr><w:t>&quot;dateControle&quot;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del w:author="Auteur inconnu" w:date="2012-10-12T13:54:00Z" w:id="38"><w:r><w:rPr><w:rFonts w:ascii="Courier New" w:cs="Courier New" w:hAnsi="Courier New"/><w:color w:val="000000"/><w:sz w:val="20"/><w:szCs w:val="20"/><w:lang w:val="en-US"/></w:rPr><w:delText>creer</w:delText></w:r></w:del><w:ins w:author="Auteur inconnu" w:date="2012-10-12T13:54:00Z" w:id="39"><w:r><w:rPr><w:rFonts w:ascii="Courier New" w:cs="Courier New" w:hAnsi="Courier New"/><w:color w:val="000000"/><w:sz w:val="20"/><w:szCs w:val="20"/><w:lang w:val="en-US"/></w:rPr><w:t>droitInitialiser</w:t></w:r></w:ins><w:r><w:rPr><w:rFonts w:ascii="Courier New" w:cs="Courier New" w:hAnsi="Courier New"/><w:color w:val="000000"/><w:sz w:val="20"/><w:szCs w:val="20"/><w:lang w:val="en-US"/></w:rPr><w:t>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w:t>&quot;</w:t></w:r><w:del w:author="Auteur inconnu" w:date="2012-10-12T13:54:00Z" w:id="40"><w:r><w:rPr><w:rFonts w:ascii="Courier New" w:cs="Courier New" w:hAnsi="Courier New"/><w:color w:val="000000"/><w:sz w:val="20"/><w:szCs w:val="20"/><w:lang w:val="en-US"/></w:rPr><w:delText>editer</w:delText></w:r></w:del><w:ins w:author="Auteur inconnu" w:date="2012-10-12T13:54:00Z" w:id="41"><w:r><w:rPr><w:rFonts w:ascii="Courier New" w:cs="Courier New" w:hAnsi="Courier New"/><w:color w:val="000000"/><w:sz w:val="20"/><w:szCs w:val="20"/><w:lang w:val="en-US"/></w:rPr><w:t>droitDemarrer</w:t></w:r></w:ins><w:r><w:rPr><w:rFonts w:ascii="Courier New" w:cs="Courier New" w:hAnsi="Courier New"/><w:color w:val="000000"/><w:sz w:val="20"/><w:szCs w:val="20"/><w:lang w:val="en-US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w:lang w:val="en-US"/></w:rPr><w:tab/><w:tab/></w:r><w:r><w:rPr><w:rFonts w:ascii="Courier New" w:cs="Courier New" w:hAnsi="Courier New"/><w:color w:val="000000"/><w:sz w:val="20"/><w:szCs w:val="20"/></w:rPr><w:t>&quot;</w:t></w:r><w:del w:author="Auteur inconnu" w:date="2012-10-12T13:54:00Z" w:id="42"><w:r><w:rPr><w:rFonts w:ascii="Courier New" w:cs="Courier New" w:hAnsi="Courier New"/><w:color w:val="000000"/><w:sz w:val="20"/><w:szCs w:val="20"/></w:rPr><w:delText>supprimer</w:delText></w:r></w:del><w:ins w:author="Auteur inconnu" w:date="2012-10-12T13:54:00Z" w:id="43"><w:r><w:rPr><w:rFonts w:ascii="Courier New" w:cs="Courier New" w:hAnsi="Courier New"/><w:color w:val="000000"/><w:sz w:val="20"/><w:szCs w:val="20"/></w:rPr><w:t>droitReinitialiser</w:t></w:r></w:ins><w:r><w:rPr><w:rFonts w:ascii="Courier New" w:cs="Courier New" w:hAnsi="Courier New"/><w:color w:val="000000"/><w:sz w:val="20"/><w:szCs w:val="20"/></w:rPr><w:t>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</w:t></w:r><w:del w:author="Auteur inconnu" w:date="2012-10-12T13:54:00Z" w:id="44"><w:r><w:rPr><w:rFonts w:ascii="Courier New" w:cs="Courier New" w:hAnsi="Courier New"/><w:color w:val="000000"/><w:sz w:val="20"/><w:szCs w:val="20"/></w:rPr><w:delText>visualiser</w:delText></w:r></w:del><w:ins w:author="Auteur inconnu" w:date="2012-10-12T13:54:00Z" w:id="45"><w:r><w:rPr><w:rFonts w:ascii="Courier New" w:cs="Courier New" w:hAnsi="Courier New"/><w:color w:val="000000"/><w:sz w:val="20"/><w:szCs w:val="20"/></w:rPr><w:t>droitAcceder</w:t></w:r></w:ins><w:r><w:rPr><w:rFonts w:ascii="Courier New" w:cs="Courier New" w:hAnsi="Courier New"/><w:color w:val="000000"/><w:sz w:val="20"/><w:szCs w:val="20"/></w:rPr><w:t>&quot; : false</w:t></w:r><w:ins w:author="Auteur inconnu" w:date="2012-10-12T13:54:00Z" w:id="46"><w:r><w:rPr><w:rFonts w:ascii="Courier New" w:cs="Courier New" w:hAnsi="Courier New"/><w:color w:val="000000"/><w:sz w:val="20"/><w:szCs w:val="20"/></w:rPr><w:t>,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ins w:author="Auteur inconnu" w:date="2012-10-12T13:54:00Z" w:id="47"><w:r><w:rPr><w:rFonts w:ascii="Courier New" w:cs="Courier New" w:hAnsi="Courier New"/><w:color w:val="000000"/><w:sz w:val="20"/><w:szCs w:val="20"/></w:rPr><w:tab/><w:tab/><w:t>&quot;droitAffecterDelegataire</w:t></w:r></w:ins><w:ins w:author="Auteur inconnu" w:date="2012-10-12T13:55:00Z" w:id="48"><w:r><w:rPr><w:rFonts w:ascii="Courier New" w:cs="Courier New" w:hAnsi="Courier New"/><w:color w:val="000000"/><w:sz w:val="20"/><w:szCs w:val="20"/></w:rPr><w:t>&quot; : false</w:t></w:r></w:ins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]</w:t></w:r></w:p><w:p><w:pPr><w:pStyle w:val="style0"/></w:pPr><w:r><w:rPr></w:rPr></w:r></w:p><w:p><w:pPr><w:pStyle w:val="style0"/><w:pageBreakBefore/><w:ind w:firstLine="708" w:left="0" w:right="0"/><w:jc w:val="both"/></w:pPr><w:r><w:rPr></w:rPr><w:t xml:space="preserve">Nous aurons également besoin d’un deuxième Web Service pour gérer </w:t></w:r><w:del w:author="Auteur inconnu" w:date="2012-10-12T13:55:00Z" w:id="49"><w:r><w:rPr></w:rPr><w:delText>le filtrage et</w:delText></w:r></w:del><w:ins w:author="Auteur inconnu" w:date="2012-10-12T13:55:00Z" w:id="50"><w:r><w:rPr></w:rPr><w:t>la liste des délégataires possible pour la fonction d&apos;affectation de délégataire.</w:t></w:r></w:ins><w:del w:author="Auteur inconnu" w:date="2012-10-12T13:55:00Z" w:id="51"><w:r><w:rPr></w:rPr><w:delText xml:space="preserve"> l’affectation des délégataires.</w:delText></w:r></w:del></w:p><w:p><w:pPr><w:pStyle w:val="style0"/></w:pPr><w:ins w:author="Auteur inconnu" w:date="2012-10-12T13:55:00Z" w:id="52"><w:r><w:rPr></w:rPr><w:t>Ce WS sera livré par l&apos;application SIRH-WS.</w:t></w:r></w:ins></w:p><w:p><w:pPr><w:pStyle w:val="style0"/></w:pPr><w:del w:author="Auteur inconnu" w:date="2012-10-12T13:56:00Z" w:id="53"><w:r><w:rPr><w:rStyle w:val="style22"/></w:rPr><w:delText>Web service:</w:delText></w:r></w:del><w:del w:author="Auteur inconnu" w:date="2012-10-12T13:56:00Z" w:id="54"><w:r><w:rPr></w:rPr><w:delText xml:space="preserve"> Les filtrages possible pour l’agent évaluateur</w:delText></w:r></w:del></w:p><w:p><w:pPr><w:pStyle w:val="style0"/></w:pPr><w:del w:author="Auteur inconnu" w:date="2012-10-12T13:56:00Z" w:id="55"><w:r><w:rPr><w:rStyle w:val="style22"/><w:lang w:val="en-US"/></w:rPr><w:delText>URL:</w:delText></w:r></w:del><w:del w:author="Auteur inconnu" w:date="2012-10-12T13:56:00Z" w:id="56"><w:r><w:rPr><w:lang w:val="en-US"/></w:rPr><w:delText xml:space="preserve"> </w:delText></w:r></w:del><w:del w:author="Auteur inconnu" w:date="2012-10-12T13:56:00Z" w:id="57"><w:hyperlink r:id="rId4"><w:r><w:rPr><w:rStyle w:val="style23"/><w:lang w:val="en-US"/></w:rPr><w:delText>http://URL_SERVEUR/agents/filtres?idAgent</w:delText></w:r></w:del><w:del w:author="Auteur inconnu" w:date="2012-10-12T13:56:00Z" w:id="58"></w:hyperlink><w:r><w:rPr><w:lang w:val="en-US"/></w:rPr><w:delText>=</w:delText></w:r></w:del></w:p><w:p><w:pPr><w:pStyle w:val="style0"/></w:pPr><w:del w:author="Auteur inconnu" w:date="2012-10-12T13:56:00Z" w:id="59"><w:r><w:rPr><w:rStyle w:val="style22"/></w:rPr><w:delText>idAgent:</w:delText></w:r></w:del><w:del w:author="Auteur inconnu" w:date="2012-10-12T13:56:00Z" w:id="60"><w:r><w:rPr></w:rPr><w:delText xml:space="preserve"> identifiant de l’évaluateur ou du supérieur</w:delText></w:r></w:del></w:p><w:p><w:pPr><w:pStyle w:val="style0"/></w:pPr><w:del w:author="Auteur inconnu" w:date="2012-10-12T13:56:00Z" w:id="61"><w:r><w:rPr><w:rStyle w:val="style22"/></w:rPr><w:delText>Format JSON attendu:</w:delText></w:r></w:del><w:del w:author="Auteur inconnu" w:date="2012-10-12T13:56:00Z" w:id="62"><w:r><w:rPr></w:rPr><w:delText xml:space="preserve"> 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63"><w:r><w:rPr><w:rFonts w:ascii="Courier New" w:cs="Courier New" w:hAnsi="Courier New"/><w:color w:val="000000"/><w:sz w:val="20"/><w:szCs w:val="20"/></w:rPr><w:delText>{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64"><w:r><w:rPr><w:rFonts w:ascii="Courier New" w:cs="Courier New" w:hAnsi="Courier New"/><w:color w:val="000000"/><w:sz w:val="20"/><w:szCs w:val="20"/></w:rPr><w:tab/><w:delText>&quot;delegataires&quot; : [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65"><w:r><w:rPr><w:rFonts w:ascii="Courier New" w:cs="Courier New" w:hAnsi="Courier New"/><w:color w:val="000000"/><w:sz w:val="20"/><w:szCs w:val="20"/></w:rPr><w:tab/><w:tab/><w:tab/><w:tab/><w:tab/><w:delText>{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66"><w:r><w:rPr><w:rFonts w:ascii="Courier New" w:cs="Courier New" w:hAnsi="Courier New"/><w:color w:val="000000"/><w:sz w:val="20"/><w:szCs w:val="20"/></w:rPr><w:tab/><w:tab/><w:tab/><w:tab/><w:tab/><w:tab/><w:delText>&quot;nomDelegataire&quot;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67"><w:r><w:rPr><w:rFonts w:ascii="Courier New" w:cs="Courier New" w:hAnsi="Courier New"/><w:color w:val="000000"/><w:sz w:val="20"/><w:szCs w:val="20"/></w:rPr><w:tab/><w:tab/><w:tab/><w:tab/><w:tab/><w:tab/><w:delText>&quot;prenomDelegataire&quot;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68"><w:r><w:rPr><w:rFonts w:ascii="Courier New" w:cs="Courier New" w:hAnsi="Courier New"/><w:color w:val="000000"/><w:sz w:val="20"/><w:szCs w:val="20"/></w:rPr><w:tab/><w:tab/><w:tab/><w:tab/><w:tab/><w:tab/><w:delText>&quot;idDelegataire&quot; : 1234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69"><w:r><w:rPr><w:rFonts w:ascii="Courier New" w:cs="Courier New" w:hAnsi="Courier New"/><w:color w:val="000000"/><w:sz w:val="20"/><w:szCs w:val="20"/></w:rPr><w:tab/><w:tab/><w:tab/><w:tab/><w:tab/><w:delText>}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0"><w:r><w:rPr><w:rFonts w:ascii="Courier New" w:cs="Courier New" w:hAnsi="Courier New"/><w:color w:val="000000"/><w:sz w:val="20"/><w:szCs w:val="20"/></w:rPr><w:tab/><w:tab/><w:tab/><w:tab/><w:delText>],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1"><w:r><w:rPr><w:rFonts w:ascii="Courier New" w:cs="Courier New" w:hAnsi="Courier New"/><w:color w:val="000000"/><w:sz w:val="20"/><w:szCs w:val="20"/></w:rPr><w:tab/><w:delText>&quot;shds&quot; :</w:delText><w:tab/><w:delText>[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2"><w:r><w:rPr><w:rFonts w:ascii="Courier New" w:cs="Courier New" w:hAnsi="Courier New"/><w:color w:val="000000"/><w:sz w:val="20"/><w:szCs w:val="20"/></w:rPr><w:tab/><w:tab/><w:tab/><w:tab/><w:delText>{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3"><w:r><w:rPr><w:rFonts w:ascii="Courier New" w:cs="Courier New" w:hAnsi="Courier New"/><w:color w:val="000000"/><w:sz w:val="20"/><w:szCs w:val="20"/></w:rPr><w:tab/><w:tab/><w:tab/><w:tab/><w:tab/><w:delText>&quot;nomShd&quot;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4"><w:r><w:rPr><w:rFonts w:ascii="Courier New" w:cs="Courier New" w:hAnsi="Courier New"/><w:color w:val="000000"/><w:sz w:val="20"/><w:szCs w:val="20"/></w:rPr><w:tab/><w:tab/><w:tab/><w:tab/><w:tab/><w:delText>&quot;prenomShd&quot;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5"><w:r><w:rPr><w:rFonts w:ascii="Courier New" w:cs="Courier New" w:hAnsi="Courier New"/><w:color w:val="000000"/><w:sz w:val="20"/><w:szCs w:val="20"/></w:rPr><w:tab/><w:tab/><w:tab/><w:tab/><w:tab/><w:delText>&quot;idShd&quot; : 1234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6"><w:r><w:rPr><w:rFonts w:ascii="Courier New" w:cs="Courier New" w:hAnsi="Courier New"/><w:color w:val="000000"/><w:sz w:val="20"/><w:szCs w:val="20"/></w:rPr><w:tab/><w:tab/><w:tab/><w:tab/><w:delText>}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7"><w:r><w:rPr><w:rFonts w:ascii="Courier New" w:cs="Courier New" w:hAnsi="Courier New"/><w:color w:val="000000"/><w:sz w:val="20"/><w:szCs w:val="20"/></w:rPr><w:tab/><w:tab/><w:tab/><w:delText>],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8"><w:r><w:rPr><w:rFonts w:ascii="Courier New" w:cs="Courier New" w:hAnsi="Courier New"/><w:color w:val="000000"/><w:sz w:val="20"/><w:szCs w:val="20"/></w:rPr><w:tab/><w:delText>&quot;evaluateurs&quot; :</w:delText><w:tab/><w:delText>[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79"><w:r><w:rPr><w:rFonts w:ascii="Courier New" w:cs="Courier New" w:hAnsi="Courier New"/><w:color w:val="000000"/><w:sz w:val="20"/><w:szCs w:val="20"/></w:rPr><w:tab/><w:tab/><w:tab/><w:tab/><w:tab/><w:delText>{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0"><w:r><w:rPr><w:rFonts w:ascii="Courier New" w:cs="Courier New" w:hAnsi="Courier New"/><w:color w:val="000000"/><w:sz w:val="20"/><w:szCs w:val="20"/></w:rPr><w:tab/><w:tab/><w:tab/><w:tab/><w:tab/><w:tab/><w:delText>&quot;nomEvaluateur&quot;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1"><w:r><w:rPr><w:rFonts w:ascii="Courier New" w:cs="Courier New" w:hAnsi="Courier New"/><w:color w:val="000000"/><w:sz w:val="20"/><w:szCs w:val="20"/></w:rPr><w:tab/><w:tab/><w:tab/><w:tab/><w:tab/><w:tab/><w:delText>&quot;prenomEvaluateur&quot;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2"><w:r><w:rPr><w:rFonts w:ascii="Courier New" w:cs="Courier New" w:hAnsi="Courier New"/><w:color w:val="000000"/><w:sz w:val="20"/><w:szCs w:val="20"/></w:rPr><w:tab/><w:tab/><w:tab/><w:tab/><w:tab/><w:tab/><w:delText>&quot;idEvaluateur&quot; : 1234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3"><w:r><w:rPr><w:rFonts w:ascii="Courier New" w:cs="Courier New" w:hAnsi="Courier New"/><w:color w:val="000000"/><w:sz w:val="20"/><w:szCs w:val="20"/></w:rPr><w:tab/><w:tab/><w:tab/><w:tab/><w:tab/><w:delText>}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4"><w:r><w:rPr><w:rFonts w:ascii="Courier New" w:cs="Courier New" w:hAnsi="Courier New"/><w:color w:val="000000"/><w:sz w:val="20"/><w:szCs w:val="20"/></w:rPr><w:tab/><w:tab/><w:tab/><w:tab/><w:delText>],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5"><w:r><w:rPr><w:rFonts w:ascii="Courier New" w:cs="Courier New" w:hAnsi="Courier New"/><w:color w:val="000000"/><w:sz w:val="20"/><w:szCs w:val="20"/></w:rPr><w:tab/><w:delText>&quot;evalues&quot; :</w:delText><w:tab/><w:delText>[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6"><w:r><w:rPr><w:rFonts w:ascii="Courier New" w:cs="Courier New" w:hAnsi="Courier New"/><w:color w:val="000000"/><w:sz w:val="20"/><w:szCs w:val="20"/></w:rPr><w:tab/><w:tab/><w:tab/><w:tab/><w:delText>{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7"><w:r><w:rPr><w:rFonts w:ascii="Courier New" w:cs="Courier New" w:hAnsi="Courier New"/><w:color w:val="000000"/><w:sz w:val="20"/><w:szCs w:val="20"/></w:rPr><w:tab/><w:tab/><w:tab/><w:tab/><w:tab/><w:delText>&quot;nomEvalue&quot;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8"><w:r><w:rPr><w:rFonts w:ascii="Courier New" w:cs="Courier New" w:hAnsi="Courier New"/><w:color w:val="000000"/><w:sz w:val="20"/><w:szCs w:val="20"/></w:rPr><w:tab/><w:tab/><w:tab/><w:tab/><w:tab/><w:delText>&quot;prenomEvalue&quot;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89"><w:r><w:rPr><w:rFonts w:ascii="Courier New" w:cs="Courier New" w:hAnsi="Courier New"/><w:color w:val="000000"/><w:sz w:val="20"/><w:szCs w:val="20"/></w:rPr><w:tab/><w:tab/><w:tab/><w:tab/><w:tab/><w:delText>&quot;idEvalue&quot; : 1234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90"><w:r><w:rPr><w:rFonts w:ascii="Courier New" w:cs="Courier New" w:hAnsi="Courier New"/><w:color w:val="000000"/><w:sz w:val="20"/><w:szCs w:val="20"/></w:rPr><w:tab/><w:tab/><w:tab/><w:tab/><w:delText>}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91"><w:r><w:rPr><w:rFonts w:ascii="Courier New" w:cs="Courier New" w:hAnsi="Courier New"/><w:color w:val="000000"/><w:sz w:val="20"/><w:szCs w:val="20"/></w:rPr><w:tab/><w:tab/><w:tab/><w:delText>]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92"><w:r><w:rPr><w:rFonts w:ascii="Courier New" w:cs="Courier New" w:hAnsi="Courier New"/><w:color w:val="000000"/><w:sz w:val="20"/><w:szCs w:val="20"/></w:rPr><w:tab/><w:delText>&quot;etats&quot; :</w:delText><w:tab/><w:delText>[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93"><w:r><w:rPr><w:rFonts w:ascii="Courier New" w:cs="Courier New" w:hAnsi="Courier New"/><w:color w:val="000000"/><w:sz w:val="20"/><w:szCs w:val="20"/></w:rPr><w:tab/><w:tab/><w:tab/><w:tab/><w:delText>{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94"><w:r><w:rPr><w:rFonts w:ascii="Courier New" w:cs="Courier New" w:hAnsi="Courier New"/><w:color w:val="000000"/><w:sz w:val="20"/><w:szCs w:val="20"/></w:rPr><w:tab/><w:tab/><w:tab/><w:tab/><w:tab/><w:delText>&quot;nomEtat&quot; : &quot;&quot;,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95"><w:r><w:rPr><w:rFonts w:ascii="Courier New" w:cs="Courier New" w:hAnsi="Courier New"/><w:color w:val="000000"/><w:sz w:val="20"/><w:szCs w:val="20"/></w:rPr><w:tab/><w:tab/><w:tab/><w:tab/><w:tab/><w:delText>&quot;affichageEtat&quot; : &quot;&quot;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96"><w:r><w:rPr><w:rFonts w:ascii="Courier New" w:cs="Courier New" w:hAnsi="Courier New"/><w:color w:val="000000"/><w:sz w:val="20"/><w:szCs w:val="20"/></w:rPr><w:tab/><w:tab/><w:tab/><w:tab/><w:delText>}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del w:author="Auteur inconnu" w:date="2012-10-12T13:56:00Z" w:id="97"><w:r><w:rPr><w:rFonts w:ascii="Courier New" w:cs="Courier New" w:hAnsi="Courier New"/><w:color w:val="000000"/><w:sz w:val="20"/><w:szCs w:val="20"/></w:rPr><w:tab/><w:tab/><w:tab/><w:delText>]</w:delText></w:r></w:del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/w:pPr><w:del w:author="Auteur inconnu" w:date="2012-10-12T13:56:00Z" w:id="98"><w:r><w:rPr><w:rFonts w:ascii="Courier New" w:cs="Courier New" w:hAnsi="Courier New"/><w:color w:val="000000"/><w:sz w:val="20"/><w:szCs w:val="20"/></w:rPr><w:delText>}</w:delText></w:r></w:del></w:p><w:p><w:pPr><w:pStyle w:val="style0"/></w:pPr><w:r><w:rPr></w:rPr></w:r></w:p><w:p><w:pPr><w:pStyle w:val="style0"/><w:pageBreakBefore/><w:ind w:firstLine="708" w:left="0" w:right="0"/><w:jc w:val="both"/></w:pPr><w:r><w:rPr></w:rPr><w:t xml:space="preserve">Il faut enfin </w:t></w:r><w:del w:author="Auteur inconnu" w:date="2012-10-12T13:56:00Z" w:id="99"><w:r><w:rPr></w:rPr><w:delText>3</w:delText></w:r></w:del><w:ins w:author="Auteur inconnu" w:date="2012-10-12T13:56:00Z" w:id="100"><w:r><w:rPr></w:rPr><w:t>4</w:t></w:r></w:ins><w:r><w:rPr></w:rPr><w:t xml:space="preserve"> WS d’action qui permettent </w:t></w:r><w:del w:author="Auteur inconnu" w:date="2012-10-12T13:56:00Z" w:id="101"><w:r><w:rPr></w:rPr><w:delText>de créer</w:delText></w:r></w:del><w:r><w:rPr></w:rPr><w:t xml:space="preserve"> </w:t></w:r><w:ins w:author="Auteur inconnu" w:date="2012-10-12T13:56:00Z" w:id="102"><w:r><w:rPr></w:rPr><w:t xml:space="preserve">d&apos;initialiser </w:t></w:r></w:ins><w:r><w:rPr></w:rPr><w:t>un</w:t></w:r><w:del w:author="Auteur inconnu" w:date="2012-10-12T13:56:00Z" w:id="103"><w:r><w:rPr></w:rPr><w:delText>e</w:delText></w:r></w:del><w:r><w:rPr></w:rPr><w:t xml:space="preserve"> EAE, </w:t></w:r><w:ins w:author="Auteur inconnu" w:date="2012-10-12T13:56:00Z" w:id="104"><w:r><w:rPr></w:rPr><w:t xml:space="preserve">de réinitialiser </w:t></w:r></w:ins><w:del w:author="Auteur inconnu" w:date="2012-10-12T13:56:00Z" w:id="105"><w:r><w:rPr></w:rPr><w:delText xml:space="preserve">supprimer </w:delText></w:r></w:del><w:r><w:rPr></w:rPr><w:t>un</w:t></w:r><w:del w:author="Auteur inconnu" w:date="2012-10-12T13:56:00Z" w:id="106"><w:r><w:rPr></w:rPr><w:delText>e</w:delText></w:r></w:del><w:r><w:rPr></w:rPr><w:t xml:space="preserve"> EAE</w:t></w:r><w:ins w:author="Auteur inconnu" w:date="2012-10-12T13:56:00Z" w:id="107"><w:r><w:rPr></w:rPr><w:t xml:space="preserve">, de démarrer un EAE </w:t></w:r></w:ins><w:del w:author="Auteur inconnu" w:date="2012-10-12T13:56:00Z" w:id="108"><w:r><w:rPr></w:rPr><w:delText xml:space="preserve"> </w:delText></w:r></w:del><w:r><w:rPr></w:rPr><w:t xml:space="preserve">et </w:t></w:r><w:ins w:author="Auteur inconnu" w:date="2012-10-12T13:56:00Z" w:id="109"><w:r><w:rPr></w:rPr><w:t>d&apos;</w:t></w:r></w:ins><w:r><w:rPr></w:rPr><w:t xml:space="preserve">affecter un délégataire à l’évaluation de l’agent. Ces </w:t></w:r><w:del w:author="Auteur inconnu" w:date="2012-10-12T13:57:00Z" w:id="110"><w:r><w:rPr></w:rPr><w:delText>3</w:delText></w:r></w:del><w:ins w:author="Auteur inconnu" w:date="2012-10-12T13:57:00Z" w:id="111"><w:r><w:rPr></w:rPr><w:t>4</w:t></w:r></w:ins><w:r><w:rPr></w:rPr><w:t xml:space="preserve"> Web Services n’envoient pas de données en POST, les identifiants dans l’URL suffisent à réaliser l’action.</w:t></w:r></w:p><w:p><w:pPr><w:pStyle w:val="style0"/></w:pPr><w:r><w:rPr></w:rPr></w:r></w:p><w:p><w:pPr><w:pStyle w:val="style0"/></w:pPr><w:r><w:rPr><w:rStyle w:val="style22"/></w:rPr><w:t>Web service:</w:t></w:r><w:r><w:rPr></w:rPr><w:t xml:space="preserve"> </w:t></w:r><w:del w:author="Auteur inconnu" w:date="2012-10-12T13:57:00Z" w:id="112"><w:r><w:rPr></w:rPr><w:delText>La création</w:delText></w:r></w:del><w:ins w:author="Auteur inconnu" w:date="2012-10-12T13:57:00Z" w:id="113"><w:r><w:rPr></w:rPr><w:t xml:space="preserve"> L&apos;initialisation</w:t></w:r></w:ins><w:r><w:rPr></w:rPr><w:t xml:space="preserve"> d’un</w:t></w:r><w:del w:author="Auteur inconnu" w:date="2012-10-12T13:57:00Z" w:id="114"><w:r><w:rPr></w:rPr><w:delText>e</w:delText></w:r></w:del><w:r><w:rPr></w:rPr><w:t xml:space="preserve"> nouvel</w:t></w:r><w:del w:author="Auteur inconnu" w:date="2012-10-12T13:57:00Z" w:id="115"><w:r><w:rPr></w:rPr><w:delText>le</w:delText></w:r></w:del><w:r><w:rPr></w:rPr><w:t xml:space="preserve"> EAE pour un agent à évaluer</w:t></w:r></w:p><w:p><w:pPr><w:pStyle w:val="style0"/></w:pPr><w:del w:author="Auteur inconnu" w:date="2012-10-12T13:57:00Z" w:id="116"><w:r><w:rPr><w:rStyle w:val="style22"/><w:lang w:val="en-US"/></w:rPr><w:delText>URL:</w:delText></w:r></w:del><w:del w:author="Auteur inconnu" w:date="2012-10-12T13:57:00Z" w:id="117"><w:r><w:rPr><w:lang w:val="en-US"/></w:rPr><w:delText xml:space="preserve"> </w:delText></w:r></w:del><w:del w:author="Auteur inconnu" w:date="2012-10-12T13:57:00Z" w:id="118"><w:hyperlink r:id="rId5"><w:r><w:rPr><w:rStyle w:val="style23"/><w:lang w:val="en-US"/></w:rPr><w:delText>http://URL_SERVEUR/agents/creationEae?idEvalue=&amp;idAgent</w:delText></w:r></w:del><w:del w:author="Auteur inconnu" w:date="2012-10-12T13:57:00Z" w:id="119"></w:hyperlink><w:r><w:rPr><w:lang w:val="en-US"/></w:rPr><w:delText>=</w:delText></w:r></w:del></w:p><w:p><w:pPr><w:pStyle w:val="style0"/></w:pPr><w:ins w:author="Auteur inconnu" w:date="2012-10-12T13:57:00Z" w:id="120"><w:r><w:rPr><w:rStyle w:val="style22"/><w:lang w:val="en-US"/></w:rPr><w:t>URL:</w:t></w:r></w:ins><w:ins w:author="Auteur inconnu" w:date="2012-10-12T13:57:00Z" w:id="121"><w:r><w:rPr><w:lang w:val="en-US"/></w:rPr><w:t xml:space="preserve"> </w:t></w:r></w:ins><w:ins w:author="Auteur inconnu" w:date="2012-10-12T13:57:00Z" w:id="122"><w:hyperlink r:id="rId6"><w:r><w:rPr><w:rStyle w:val="style23"/><w:lang w:val="en-US"/></w:rPr><w:t>http://URL_SERVEUR/eaes/initialiserEae?idEvalue=&amp;idAgent</w:t></w:r></w:ins><w:ins w:author="Auteur inconnu" w:date="2012-10-12T13:57:00Z" w:id="123"></w:hyperlink><w:r><w:rPr><w:lang w:val="en-US"/></w:rPr><w:t>=</w:t></w:r></w:ins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</w:t></w:r><w:del w:author="Auteur inconnu" w:date="2012-10-12T13:58:00Z" w:id="124"><w:r><w:rPr></w:rPr><w:delText>crée</w:delText></w:r></w:del><w:ins w:author="Auteur inconnu" w:date="2012-10-12T13:58:00Z" w:id="125"><w:r><w:rPr></w:rPr><w:t>initialise</w:t></w:r></w:ins><w:r><w:rPr></w:rPr><w:t xml:space="preserve"> l’EAE</w:t></w:r></w:p><w:p><w:pPr><w:pStyle w:val="style0"/></w:pPr><w:r><w:rPr></w:rPr></w:r></w:p><w:p><w:pPr><w:pStyle w:val="style0"/></w:pPr><w:r><w:rPr></w:rPr></w:r></w:p><w:p><w:pPr><w:pStyle w:val="style0"/></w:pPr><w:r><w:rPr><w:rStyle w:val="style22"/></w:rPr><w:t>Web service:</w:t></w:r><w:r><w:rPr></w:rPr><w:t xml:space="preserve"> La </w:t></w:r><w:del w:author="Auteur inconnu" w:date="2012-10-12T13:58:00Z" w:id="126"><w:r><w:rPr></w:rPr><w:delText>suppression</w:delText></w:r></w:del><w:ins w:author="Auteur inconnu" w:date="2012-10-12T13:58:00Z" w:id="127"><w:r><w:rPr></w:rPr><w:t xml:space="preserve"> réinitialisation</w:t></w:r></w:ins><w:r><w:rPr></w:rPr><w:t xml:space="preserve"> d’un</w:t></w:r><w:del w:author="Auteur inconnu" w:date="2012-10-12T13:58:00Z" w:id="128"><w:r><w:rPr></w:rPr><w:delText>e</w:delText></w:r></w:del><w:r><w:rPr></w:rPr><w:t xml:space="preserve"> EAE existant</w:t></w:r><w:del w:author="Auteur inconnu" w:date="2012-10-12T13:58:00Z" w:id="129"><w:r><w:rPr></w:rPr><w:delText>e</w:delText></w:r></w:del><w:r><w:rPr></w:rPr><w:t xml:space="preserve"> pour un agent à évaluer</w:t></w:r></w:p><w:p><w:pPr><w:pStyle w:val="style0"/></w:pPr><w:del w:author="Auteur inconnu" w:date="2012-10-12T13:58:00Z" w:id="130"><w:r><w:rPr><w:rStyle w:val="style22"/><w:lang w:val="en-US"/></w:rPr><w:delText>URL:</w:delText></w:r></w:del><w:del w:author="Auteur inconnu" w:date="2012-10-12T13:58:00Z" w:id="131"><w:r><w:rPr><w:lang w:val="en-US"/></w:rPr><w:delText xml:space="preserve"> </w:delText></w:r></w:del><w:del w:author="Auteur inconnu" w:date="2012-10-12T13:58:00Z" w:id="132"><w:hyperlink r:id="rId7"><w:r><w:rPr><w:rStyle w:val="style23"/><w:lang w:val="en-US"/></w:rPr><w:delText>http://URL_SERVEUR/agents/suppressionEae?idEvalue=&amp;idAgent</w:delText></w:r></w:del><w:del w:author="Auteur inconnu" w:date="2012-10-12T13:58:00Z" w:id="133"></w:hyperlink><w:r><w:rPr><w:lang w:val="en-US"/></w:rPr><w:delText>=</w:delText></w:r></w:del></w:p><w:p><w:pPr><w:pStyle w:val="style0"/></w:pPr><w:ins w:author="Auteur inconnu" w:date="2012-10-12T13:58:00Z" w:id="134"><w:r><w:rPr><w:rStyle w:val="style22"/><w:lang w:val="en-US"/></w:rPr><w:t>URL:</w:t></w:r></w:ins><w:ins w:author="Auteur inconnu" w:date="2012-10-12T13:58:00Z" w:id="135"><w:r><w:rPr><w:lang w:val="en-US"/></w:rPr><w:t xml:space="preserve"> </w:t></w:r></w:ins><w:ins w:author="Auteur inconnu" w:date="2012-10-12T13:58:00Z" w:id="136"><w:hyperlink r:id="rId8"><w:r><w:rPr><w:rStyle w:val="style23"/><w:lang w:val="en-US"/></w:rPr><w:t>http://URL_SERVEUR/eaes/resetEae?idEvalue=&amp;idAgent</w:t></w:r></w:ins><w:ins w:author="Auteur inconnu" w:date="2012-10-12T13:58:00Z" w:id="137"></w:hyperlink><w:r><w:rPr><w:lang w:val="en-US"/></w:rPr><w:t>=</w:t></w:r></w:ins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</w:t></w:r><w:del w:author="Auteur inconnu" w:date="2012-10-12T13:58:00Z" w:id="138"><w:r><w:rPr></w:rPr><w:delText>supprime</w:delText></w:r></w:del><w:ins w:author="Auteur inconnu" w:date="2012-10-12T13:58:00Z" w:id="139"><w:r><w:rPr></w:rPr><w:t>réinitialise</w:t></w:r></w:ins><w:r><w:rPr></w:rPr><w:t xml:space="preserve"> l’EAE</w:t></w:r></w:p><w:p><w:pPr><w:pStyle w:val="style0"/></w:pPr><w:r><w:rPr></w:rPr></w:r></w:p><w:p><w:pPr><w:pStyle w:val="style0"/></w:pPr><w:r><w:rPr><w:rStyle w:val="style22"/></w:rPr><w:t>Web service:</w:t></w:r><w:r><w:rPr></w:rPr><w:t xml:space="preserve"> L’affectation d’un délégataire</w:t></w:r></w:p><w:p><w:pPr><w:pStyle w:val="style0"/></w:pPr><w:del w:author="Auteur inconnu" w:date="2012-10-12T14:00:00Z" w:id="140"><w:r><w:rPr><w:rStyle w:val="style22"/></w:rPr><w:delText>URL:</w:delText></w:r></w:del><w:del w:author="Auteur inconnu" w:date="2012-10-12T14:00:00Z" w:id="141"><w:r><w:rPr></w:rPr><w:delText xml:space="preserve"> </w:delText></w:r></w:del><w:del w:author="Auteur inconnu" w:date="2012-10-12T14:00:00Z" w:id="142"><w:hyperlink r:id="rId9"><w:r><w:rPr><w:rStyle w:val="style23"/></w:rPr><w:delText>http://URL_SERVEUR/agents/affecterDelegataire?idEvalue=&amp;idAgent=&amp;idDelegataire</w:delText></w:r></w:del><w:del w:author="Auteur inconnu" w:date="2012-10-12T14:00:00Z" w:id="143"></w:hyperlink><w:r><w:rPr></w:rPr><w:delText>=</w:delText></w:r></w:del></w:p><w:p><w:pPr><w:pStyle w:val="style0"/></w:pPr><w:ins w:author="Auteur inconnu" w:date="2012-10-12T14:00:00Z" w:id="144"><w:r><w:rPr><w:rStyle w:val="style22"/></w:rPr><w:t>URL:</w:t></w:r></w:ins><w:ins w:author="Auteur inconnu" w:date="2012-10-12T14:00:00Z" w:id="145"><w:r><w:rPr></w:rPr><w:t xml:space="preserve"> </w:t></w:r></w:ins><w:ins w:author="Auteur inconnu" w:date="2012-10-12T14:00:00Z" w:id="146"><w:hyperlink r:id="rId10"><w:r><w:rPr><w:rStyle w:val="style23"/></w:rPr><w:t>http://URL_SERVEUR/eaes/affecterDelegataire?idEvalue=&amp;idAgent=&amp;idDelegataire</w:t></w:r></w:ins><w:ins w:author="Auteur inconnu" w:date="2012-10-12T14:00:00Z" w:id="147"></w:hyperlink><w:r><w:rPr></w:rPr><w:t>=</w:t></w:r></w:ins></w:p><w:p><w:pPr><w:pStyle w:val="style0"/></w:pPr><w:r><w:rPr><w:rStyle w:val="style22"/></w:rPr><w:t>idEvalue:</w:t></w:r><w:r><w:rPr></w:rPr><w:t xml:space="preserve"> identifiant de l’agent à évaluer</w:t></w:r></w:p><w:p><w:pPr><w:pStyle w:val="style0"/></w:pPr><w:r><w:rPr><w:rStyle w:val="style22"/></w:rPr><w:t>idAgent:</w:t></w:r><w:r><w:rPr></w:rPr><w:t xml:space="preserve"> identifiant de l’évaluateur ou du supérieur qui fait l’affectation de délégué</w:t></w:r></w:p><w:p><w:pPr><w:pStyle w:val="style0"/></w:pPr><w:r><w:rPr><w:rStyle w:val="style22"/></w:rPr><w:t>idDelegataire:</w:t></w:r><w:r><w:rPr></w:rPr><w:t xml:space="preserve"> identifiant de l’évaluateur délégué</w:t></w:r></w:p><w:p><w:pPr><w:pStyle w:val="style0"/></w:pPr><w:ins w:author="Auteur inconnu" w:date="2012-10-12T13:59:00Z" w:id="148"><w:r><w:rPr></w:rPr></w:r></w:ins></w:p><w:p><w:pPr><w:pStyle w:val="style0"/></w:pPr><w:ins w:author="Auteur inconnu" w:date="2012-10-12T13:59:00Z" w:id="149"><w:r><w:rPr><w:rStyle w:val="style22"/></w:rPr><w:t>Web service:</w:t></w:r></w:ins><w:ins w:author="Auteur inconnu" w:date="2012-10-12T13:59:00Z" w:id="150"><w:r><w:rPr></w:rPr><w:t xml:space="preserve"> Le démarrage d&apos;un EAE (la première édition)</w:t></w:r></w:ins></w:p><w:p><w:pPr><w:pStyle w:val="style0"/></w:pPr><w:ins w:author="Auteur inconnu" w:date="2012-10-12T13:59:00Z" w:id="151"><w:r><w:rPr><w:rStyle w:val="style22"/></w:rPr><w:t>URL:</w:t></w:r></w:ins><w:ins w:author="Auteur inconnu" w:date="2012-10-12T13:59:00Z" w:id="152"><w:r><w:rPr></w:rPr><w:t xml:space="preserve"> </w:t></w:r></w:ins><w:ins w:author="Auteur inconnu" w:date="2012-10-12T13:59:00Z" w:id="153"><w:hyperlink r:id="rId11"><w:r><w:rPr><w:rStyle w:val="style23"/></w:rPr><w:t>http://URL_SERVEUR/eaes/demarrerEAE?idEvalue=&amp;idAgent=</w:t></w:r></w:hyperlink></w:ins></w:p><w:p><w:pPr><w:pStyle w:val="style0"/></w:pPr><w:ins w:author="Auteur inconnu" w:date="2012-10-12T13:59:00Z" w:id="154"><w:r><w:rPr><w:rStyle w:val="style22"/></w:rPr><w:t>idEvalue:</w:t></w:r></w:ins><w:ins w:author="Auteur inconnu" w:date="2012-10-12T13:59:00Z" w:id="155"><w:r><w:rPr></w:rPr><w:t xml:space="preserve"> identifiant de l’agent à évaluer</w:t></w:r></w:ins></w:p><w:p><w:pPr><w:pStyle w:val="style0"/></w:pPr><w:ins w:author="Auteur inconnu" w:date="2012-10-12T13:59:00Z" w:id="156"><w:r><w:rPr><w:rStyle w:val="style22"/></w:rPr><w:t>idAgent:</w:t></w:r></w:ins><w:ins w:author="Auteur inconnu" w:date="2012-10-12T13:59:00Z" w:id="157"><w:r><w:rPr></w:rPr><w:t xml:space="preserve"> identifiant de l’évaluateur ou du supérieur qui lance l&apos;évaluation</w:t></w:r></w:ins></w:p><w:p><w:pPr><w:pStyle w:val="style33"/><w:pageBreakBefore/></w:pPr><w:r><w:rPr></w:rPr><w:t>2.</w:t><w:tab/><w:t>Tableau de bord</w:t></w:r></w:p><w:p><w:pPr><w:pStyle w:val="style0"/><w:ind w:firstLine="360" w:left="0" w:right="0"/><w:jc w:val="both"/></w:pPr><w:r><w:rPr></w:rPr><w:t>Ce groupe de services permet, pour un agent évaluateur, d’avoir un aperçu global des évaluations des EAE. Il visualise les évaluateurs qui sont à sa charge.</w:t></w:r></w:p><w:p><w:pPr><w:pStyle w:val="style0"/><w:ind w:firstLine="360" w:left="0" w:right="0"/><w:jc w:val="both"/></w:pPr><w:r><w:rPr></w:rPr></w:r></w:p><w:p><w:pPr><w:pStyle w:val="style0"/></w:pPr><w:r><w:rPr><w:rStyle w:val="style22"/></w:rPr><w:t>Web service:</w:t></w:r><w:r><w:rPr></w:rPr><w:t xml:space="preserve"> Tableau de bord</w:t></w:r></w:p><w:p><w:pPr><w:pStyle w:val="style0"/></w:pPr><w:r><w:rPr><w:rStyle w:val="style22"/><w:lang w:val="en-US"/></w:rPr><w:t>URL:</w:t></w:r><w:r><w:rPr><w:lang w:val="en-US"/></w:rPr><w:t xml:space="preserve"> </w:t></w:r><w:hyperlink r:id="rId12"><w:r><w:rPr><w:rStyle w:val="style23"/><w:lang w:val="en-US"/></w:rPr><w:t>http://URL_SERVEUR/agents/tableauDeBord?idAgent</w:t></w:r></w:hyperlink><w:r><w:rPr><w:lang w:val="en-US"/></w:rPr><w:t>=</w:t></w:r></w:p><w:p><w:pPr><w:pStyle w:val="style0"/></w:pPr><w:r><w:rPr><w:rStyle w:val="style22"/></w:rPr><w:t>idAgent:</w:t></w:r><w:r><w:rPr></w:rPr><w:t xml:space="preserve"> identifiant de l’évaluateur ou du supérieur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&quot;nom&quot; : &quot;Argan&quot;,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&quot;prenom&quot; : &quot;argan&quot;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&quot;nonAffecte&quot;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&quot;nonDebute&quot;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&quot;cree&quot;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&quot;enCours&quot;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&quot;finalise&quot;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&quot;fige&quot;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&quot;nonDefini&quot;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&quot;mini&quot;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&quot;moy&quot;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&quot;maxi&quot; : 3,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ab/><w:t>&quot;changClasse&quot;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/w:pPr><w:r><w:rPr><w:rFonts w:ascii="Courier New" w:cs="Courier New" w:hAnsi="Courier New"/><w:color w:val="000000"/><w:sz w:val="20"/><w:szCs w:val="20"/></w:rPr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/w:pPr><w:r><w:rPr><w:rFonts w:ascii="Courier New" w:cs="Courier New" w:hAnsi="Courier New"/><w:color w:val="000000"/><w:sz w:val="20"/><w:szCs w:val="20"/></w:rPr><w:t>]</w:t></w:r></w:p><w:p><w:pPr><w:pStyle w:val="style0"/></w:pPr><w:r><w:rPr></w:rPr></w:r></w:p><w:p><w:pPr><w:pStyle w:val="style33"/><w:pageBreakBefore/><w:numPr><w:ilvl w:val="0"/><w:numId w:val="6"/></w:numPr></w:pPr><w:r><w:rPr></w:rPr><w:t>Onglet identification</w:t></w:r></w:p><w:p><w:pPr><w:pStyle w:val="style0"/><w:ind w:firstLine="360" w:left="0" w:right="0"/><w:jc w:val="both"/></w:pPr><w:r><w:rPr></w:rPr><w:t>Ce service permet de récupérer tout le contenu concernant l’onglet d’identification de l’agent à évaluer.</w:t></w:r></w:p><w:p><w:pPr><w:pStyle w:val="style0"/></w:pPr><w:r><w:rPr><w:rStyle w:val="style22"/></w:rPr><w:t>Web service:</w:t></w:r><w:r><w:rPr></w:rPr><w:t xml:space="preserve"> Identification de l’EAE</w:t></w:r></w:p><w:p><w:pPr><w:pStyle w:val="style0"/></w:pPr><w:r><w:rPr><w:rStyle w:val="style22"/></w:rPr><w:t>URL:</w:t></w:r><w:r><w:rPr></w:rPr><w:t xml:space="preserve"> </w:t></w:r><w:hyperlink r:id="rId13"><w:r><w:rPr><w:rStyle w:val="style23"/></w:rPr><w:t>http://URL_SERVEUR/agents/eaeIdentification?idEvalue</w:t></w:r></w:hyperlink><w:r><w:rPr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&quot;dateEntretien&quot;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&quot;evaluateur&quot;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&quot;collectivite&quot;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&quot;dateEntreeCollectivite&quot;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&quot;fonction&quot;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&quot;dateEntreeService&quot;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&quot;agent&quot; :</w:t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&quot;nomJeuneFille&quot;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&quot;dateNaissance&quot;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&quot;diplomes&quot; : [&quot;&quot;,&quot;&quot;,&quot;&quot;,&quot;&quot;],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&quot;parcours&quot; : [&quot;&quot;, &quot;&quot;, &quot;&quot;, 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&quot;formations&quot; : [&quot;&quot;, &quot;&quot;, &quot;&quot;, 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&quot;situation&quot;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&quot;employeur&quot;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&quot;directionAffectation&quot;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&quot;dateEntreeFonctionnaire&quot;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&quot;dateEntreeAdministration&quot;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&quot;fonction&quot;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&quot;dateEntreeFonction&quot;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&quot;emploi&quot;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&quot;statut&quot; :</w:t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&quot;statut&quot; : 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&quot;id&quot;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&quot;complement&quot;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&quot;cadre&quot; : 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&quot;corpsGradeClasse&quot;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&quot;echelon&quot;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&quot;categorie&quot;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&quot;classification&quot;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&quot;ancienneteEchelon&quot;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&quot;avenirCorpsGradeClasse&quot;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&quot;avenirEchelon&quot;&quot;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&quot;dateEffet&quot;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&quot;position&quot;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&quot;position&quot;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}</w:t></w:r></w:p><w:p><w:pPr><w:pStyle w:val="style0"/><w:jc w:val="both"/></w:pPr><w:r><w:rPr><w:b/><w:u w:val="single"/></w:rPr><w:t>Remarques:</w:t></w:r></w:p><w:p><w:pPr><w:pStyle w:val="style0"/><w:ind w:firstLine="360" w:left="0" w:right="0"/><w:jc w:val="both"/></w:pPr><w:r><w:rPr></w:rPr><w:t xml:space="preserve">L’objet </w:t></w:r><w:r><w:rPr><w:b/></w:rPr><w:t>statut</w:t></w:r><w:r><w:rPr></w:rPr><w:t xml:space="preserve"> contient une liste d’associations « identifiant » &lt;-&gt; « valeur d’affichage » ainsi que la valeur courante de l’identifiant. Les valeurs d’affichage actuelles sont :</w:t></w:r></w:p><w:p><w:pPr><w:pStyle w:val="style35"/><w:numPr><w:ilvl w:val="0"/><w:numId w:val="4"/></w:numPr><w:jc w:val="both"/></w:pPr><w:r><w:rPr></w:rPr><w:t xml:space="preserve"> </w:t></w:r><w:r><w:rPr></w:rPr><w:t>Fonctionnaire</w:t></w:r></w:p><w:p><w:pPr><w:pStyle w:val="style35"/><w:numPr><w:ilvl w:val="0"/><w:numId w:val="4"/></w:numPr><w:jc w:val="both"/></w:pPr><w:r><w:rPr></w:rPr><w:t>Contractuel</w:t></w:r></w:p><w:p><w:pPr><w:pStyle w:val="style35"/><w:numPr><w:ilvl w:val="0"/><w:numId w:val="4"/></w:numPr><w:jc w:val="both"/></w:pPr><w:r><w:rPr></w:rPr><w:t>Convention collective</w:t></w:r></w:p><w:p><w:pPr><w:pStyle w:val="style35"/><w:numPr><w:ilvl w:val="0"/><w:numId w:val="4"/></w:numPr><w:jc w:val="both"/></w:pPr><w:r><w:rPr></w:rPr><w:t>Allocataire</w:t></w:r></w:p><w:p><w:pPr><w:pStyle w:val="style35"/><w:numPr><w:ilvl w:val="0"/><w:numId w:val="4"/></w:numPr><w:jc w:val="both"/></w:pPr><w:r><w:rPr></w:rPr><w:t>Autre</w:t></w:r></w:p><w:p><w:pPr><w:pStyle w:val="style0"/><w:ind w:firstLine="360" w:left="0" w:right="0"/><w:jc w:val="both"/></w:pPr><w:r><w:rPr></w:rPr><w:t xml:space="preserve">L’attribut </w:t></w:r><w:r><w:rPr><w:b/><w:u w:val="single"/></w:rPr><w:t>complément</w:t></w:r><w:r><w:rPr></w:rPr><w:t xml:space="preserve"> est optionnel et n’est mis que lorsqu’une entrée utilisateur est associée à l’entrée courante.</w:t></w:r></w:p><w:p><w:pPr><w:pStyle w:val="style0"/><w:jc w:val="both"/></w:pPr><w:r><w:rPr></w:rPr><w:t>On pourra à l’avenir ajouter de nouvelles valeurs, au besoin.</w:t></w:r></w:p><w:p><w:pPr><w:pStyle w:val="style0"/><w:ind w:firstLine="360" w:left="0" w:right="0"/><w:jc w:val="both"/></w:pPr><w:r><w:rPr></w:rPr><w:t xml:space="preserve">De la même manière, l’objet </w:t></w:r><w:r><w:rPr><w:b/></w:rPr><w:t>position</w:t></w:r><w:r><w:rPr></w:rPr><w:t xml:space="preserve"> contient une liste d’association « identifiant » &lt;-&gt; « valeur d’affichage » ainsi que l’identifiant de la position courante. Les valeurs d’affichage actuelles sont :</w:t></w:r></w:p><w:p><w:pPr><w:pStyle w:val="style35"/><w:numPr><w:ilvl w:val="0"/><w:numId w:val="4"/></w:numPr><w:jc w:val="both"/></w:pPr><w:r><w:rPr></w:rPr><w:t>Activité</w:t></w:r></w:p><w:p><w:pPr><w:pStyle w:val="style35"/><w:numPr><w:ilvl w:val="0"/><w:numId w:val="4"/></w:numPr><w:jc w:val="both"/></w:pPr><w:r><w:rPr></w:rPr><w:t>Mise à disposition</w:t></w:r></w:p><w:p><w:pPr><w:pStyle w:val="style35"/><w:numPr><w:ilvl w:val="0"/><w:numId w:val="4"/></w:numPr><w:jc w:val="both"/></w:pPr><w:r><w:rPr></w:rPr><w:t>Détachement</w:t></w:r></w:p><w:p><w:pPr><w:pStyle w:val="style35"/><w:numPr><w:ilvl w:val="0"/><w:numId w:val="4"/></w:numPr><w:jc w:val="both"/></w:pPr><w:r><w:rPr></w:rPr><w:t>Autre</w:t></w:r></w:p><w:p><w:pPr><w:pStyle w:val="style0"/><w:jc w:val="both"/></w:pPr><w:r><w:rPr></w:rPr></w:r></w:p><w:p><w:pPr><w:pStyle w:val="style0"/><w:ind w:firstLine="360" w:left="0" w:right="0"/><w:jc w:val="both"/></w:pPr><w:r><w:rPr></w:rPr><w:t>Lors de l’enregistrement (mise à jour) on n’envoi que la date d’entretien, car tout le reste ne sert essentiellement qu’à l’affichage.</w:t></w:r></w:p><w:p><w:pPr><w:pStyle w:val="style0"/></w:pPr><w:r><w:rPr><w:rStyle w:val="style22"/></w:rPr><w:t>Web service:</w:t></w:r><w:r><w:rPr></w:rPr><w:t xml:space="preserve"> Enregistrement de l’identification de l’EAE</w:t></w:r></w:p><w:p><w:pPr><w:pStyle w:val="style0"/></w:pPr><w:r><w:rPr><w:rStyle w:val="style22"/><w:lang w:val="en-US"/></w:rPr><w:t>URL:</w:t></w:r><w:r><w:rPr><w:lang w:val="en-US"/></w:rPr><w:t xml:space="preserve"> </w:t></w:r><w:hyperlink r:id="rId14"><w:r><w:rPr><w:rStyle w:val="style23"/><w:lang w:val="en-US"/></w:rPr><w:t>http://URL_SERVEUR/agents/eaeSauverIdentification?idEvalue=&amp;idEvaluateur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ab/><w:t>&quot;dateEntretien&quot; : &quot;/Date()/&quot;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644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3"/><w:pageBreakBefore/><w:numPr><w:ilvl w:val="0"/><w:numId w:val="6"/></w:numPr></w:pPr><w:r><w:rPr></w:rPr><w:t>Onglet fiche de poste</w:t></w:r></w:p><w:p><w:pPr><w:pStyle w:val="style0"/><w:ind w:firstLine="360" w:left="0" w:right="0"/><w:jc w:val="both"/></w:pPr><w:r><w:rPr></w:rPr><w:t>Ce service permet de récupérer tout le contenu concernant l’onglet fiche de poste de l’agent à évaluer.</w:t></w:r></w:p><w:p><w:pPr><w:pStyle w:val="style0"/></w:pPr><w:r><w:rPr><w:rStyle w:val="style22"/></w:rPr><w:t>Web service:</w:t></w:r><w:r><w:rPr></w:rPr><w:t xml:space="preserve"> Fiche de poste de l’EAE</w:t></w:r></w:p><w:p><w:pPr><w:pStyle w:val="style0"/></w:pPr><w:r><w:rPr><w:rStyle w:val="style22"/><w:lang w:val="en-US"/></w:rPr><w:t>URL:</w:t></w:r><w:r><w:rPr><w:lang w:val="en-US"/></w:rPr><w:t xml:space="preserve"> </w:t></w:r><w:hyperlink r:id="rId15"><w:r><w:rPr><w:rStyle w:val="style23"/><w:lang w:val="en-US"/></w:rPr><w:t>http://URL_SERVEUR/agents/eaeFichePoste?idEvalue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&quot;intitule&quot;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&quot;grade&quot;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&quot;emploi&quot;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&quot;collectivite&quot;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&quot;directionService&quot;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&quot;localisation&quot;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&quot;mission&quot;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&quot;superieur&quot;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&quot;prenom&quot;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&quot;position&quot;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ab/><w:t>&quot;titre&quot;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&quot;activitesPrincipale&quot; : [&quot;&quot;,&quot;&quot;,&quot;&quot;,&quot;&quot;],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&quot;activitesSecondaire&quot;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ab/><w:t>&quot;competencesRequises&quot; : [&quot;&quot;,&quot;&quot;,&quot;&quot;]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993" w:right="-426"/></w:pPr><w:r><w:rPr><w:rFonts w:ascii="Courier New" w:cs="Courier New" w:hAnsi="Courier New"/><w:color w:val="000000"/><w:sz w:val="20"/><w:szCs w:val="20"/></w:rPr></w:r></w:p><w:p><w:pPr><w:pStyle w:val="style0"/></w:pPr><w:r><w:rPr><w:rFonts w:ascii="Courier New" w:cs="Courier New" w:hAnsi="Courier New"/><w:color w:val="000000"/><w:sz w:val="20"/><w:szCs w:val="20"/></w:rPr></w:r></w:p><w:p><w:pPr><w:pStyle w:val="style0"/></w:pPr><w:r><w:rPr></w:rPr><w:t>Cet onglet n’est pas modifiable. Il n’y a donc pas de Web Service de mise à jour.</w:t></w:r></w:p><w:p><w:pPr><w:pStyle w:val="style0"/></w:pPr><w:r><w:rPr></w:rPr></w:r></w:p><w:p><w:pPr><w:pStyle w:val="style33"/><w:pageBreakBefore/><w:numPr><w:ilvl w:val="0"/><w:numId w:val="6"/></w:numPr></w:pPr><w:r><w:rPr></w:rPr><w:t>Onglet Résultats</w:t></w:r></w:p><w:p><w:pPr><w:pStyle w:val="style0"/><w:ind w:firstLine="360" w:left="0" w:right="0"/><w:jc w:val="both"/></w:pPr><w:r><w:rPr></w:rPr><w:t>Ce service permet de récupérer tout le contenu concernant l’onglet résultats de l’agent à évaluer.</w:t></w:r></w:p><w:p><w:pPr><w:pStyle w:val="style0"/></w:pPr><w:r><w:rPr><w:rStyle w:val="style22"/></w:rPr><w:t>Web service:</w:t></w:r><w:r><w:rPr></w:rPr><w:t xml:space="preserve"> Résultats de l’EAE</w:t></w:r></w:p><w:p><w:pPr><w:pStyle w:val="style0"/></w:pPr><w:r><w:rPr><w:rStyle w:val="style22"/></w:rPr><w:t>URL:</w:t></w:r><w:r><w:rPr></w:rPr><w:t xml:space="preserve"> </w:t></w:r><w:hyperlink r:id="rId16"><w:r><w:rPr><w:rStyle w:val="style23"/></w:rPr><w:t>http://URL_SERVEUR/agents/eaeResultats?idEvalue</w:t></w:r></w:hyperlink><w:r><w:rPr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&quot;tenuePoste&quot;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&quot;objectifsProfessionnel&quot;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&quot;objectifsPersonnel&quot;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des résultats de l’EAE</w:t></w:r></w:p><w:p><w:pPr><w:pStyle w:val="style0"/></w:pPr><w:r><w:rPr><w:rStyle w:val="style22"/><w:lang w:val="en-US"/></w:rPr><w:t>URL:</w:t></w:r><w:r><w:rPr><w:lang w:val="en-US"/></w:rPr><w:t xml:space="preserve"> </w:t></w:r><w:hyperlink r:id="rId17"><w:r><w:rPr><w:rStyle w:val="style23"/><w:lang w:val="en-US"/></w:rPr><w:t>http://URL_SERVEUR/agents/eaeSauverResultats?idEvalue=&amp;idEvaluateur</w:t></w:r></w:hyperlink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&quot;tenuePoste&quot;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&quot;objectifsProfessionnel&quot;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>&quot;objectifsPersonnel&quot;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&quot;resultat&quot;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ab/><w:t>&quot;commentaires&quot;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0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3"/><w:pageBreakBefore/><w:numPr><w:ilvl w:val="0"/><w:numId w:val="6"/></w:numPr></w:pPr><w:r><w:rPr></w:rPr><w:t>Onglet appréciation</w:t></w:r></w:p><w:p><w:pPr><w:pStyle w:val="style0"/><w:ind w:firstLine="360" w:left="0" w:right="0"/><w:jc w:val="both"/></w:pPr><w:r><w:rPr></w:rPr><w:t>Ce service permet de récupérer tout le contenu concernant l’onglet d’appréciation de l’agent à évaluer.</w:t></w:r></w:p><w:p><w:pPr><w:pStyle w:val="style0"/></w:pPr><w:r><w:rPr><w:rStyle w:val="style22"/></w:rPr><w:t>Web service:</w:t></w:r><w:r><w:rPr></w:rPr><w:t xml:space="preserve"> Appréciation de l’EAE de l’agent</w:t></w:r></w:p><w:p><w:pPr><w:pStyle w:val="style0"/></w:pPr><w:r><w:rPr><w:rStyle w:val="style22"/><w:lang w:val="en-US"/></w:rPr><w:t>URL:</w:t></w:r><w:r><w:rPr><w:lang w:val="en-US"/></w:rPr><w:t xml:space="preserve"> </w:t></w:r><w:hyperlink r:id="rId18"><w:r><w:rPr><w:rStyle w:val="style23"/><w:lang w:val="en-US"/></w:rPr><w:t>http://URL_SERVEUR/agents/eaeAppreciation?idEvalue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l’agent 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&quot;technique&quot;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&quot;savoirEtre&quot;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&quot;managerial&quot;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&quot;resultats&quot;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b/><w:u w:val="single"/></w:rPr><w:t>Remarque :</w:t></w:r></w:p><w:p><w:pPr><w:pStyle w:val="style0"/></w:pPr><w:r><w:rPr></w:rPr><w:t xml:space="preserve">Ce Les valeurs pour </w:t></w:r><w:r><w:rPr><w:b/></w:rPr><w:t>technique</w:t></w:r><w:r><w:rPr></w:rPr><w:t xml:space="preserve">, </w:t></w:r><w:r><w:rPr><w:b/></w:rPr><w:t>savoirEtre</w:t></w:r><w:r><w:rPr></w:rPr><w:t xml:space="preserve">, </w:t></w:r><w:r><w:rPr><w:b/></w:rPr><w:t>managerial</w:t></w:r><w:r><w:rPr></w:rPr><w:t xml:space="preserve"> et </w:t></w:r><w:r><w:rPr><w:b/></w:rPr><w:t>resultat</w:t></w:r><w:r><w:rPr></w:rPr><w:t xml:space="preserve"> peuvent éventuellement être à </w:t></w:r><w:r><w:rPr><w:i/></w:rPr><w:t>null</w:t></w:r><w:r><w:rPr></w:rPr><w:t xml:space="preserve"> dans le cas de la première requête.</w:t></w:r></w:p><w:p><w:pPr><w:pStyle w:val="style0"/></w:pPr><w:r><w:rPr></w:rPr></w:r></w:p><w:p><w:pPr><w:pStyle w:val="style0"/><w:pageBreakBefore/></w:pPr><w:r><w:rPr></w:rPr></w:r></w:p><w:p><w:pPr><w:pStyle w:val="style0"/></w:pPr><w:r><w:rPr><w:rStyle w:val="style22"/></w:rPr><w:t>Web service:</w:t></w:r><w:r><w:rPr></w:rPr><w:t xml:space="preserve"> Enregistrement des appréciations de l’EAE de l’agent</w:t></w:r></w:p><w:p><w:pPr><w:pStyle w:val="style0"/></w:pPr><w:r><w:rPr><w:rStyle w:val="style22"/><w:lang w:val="en-US"/></w:rPr><w:t>URL:</w:t></w:r><w:r><w:rPr><w:lang w:val="en-US"/></w:rPr><w:t xml:space="preserve"> </w:t></w:r><w:hyperlink r:id="rId19"><w:r><w:rPr><w:rStyle w:val="style23"/><w:lang w:val="en-US"/></w:rPr><w:t>http://URL_SERVEUR/agents/eaeSauverAppreciation?idEvalue=&amp;idEvaluateur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&quot;technique&quot;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&quot;savoirEtre&quot;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&quot;managerial&quot;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&quot;resultats&quot;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&quot;ordreEvalue&quot; : [&quot;A&quot;,&quot;C&quot;,&quot;B&quot;,&quot;D&quot;],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&quot;ordreEvaluateur&quot; : [&quot;D&quot;,&quot;C&quot;,&quot;B&quot;,&quot;A&quot;]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3"/><w:pageBreakBefore/><w:numPr><w:ilvl w:val="0"/><w:numId w:val="6"/></w:numPr></w:pPr><w:r><w:rPr></w:rPr><w:t>Onglet évaluation</w:t></w:r></w:p><w:p><w:pPr><w:pStyle w:val="style0"/><w:ind w:firstLine="360" w:left="0" w:right="0"/><w:jc w:val="both"/></w:pPr><w:r><w:rPr></w:rPr><w:t>Ce service permet de récupérer tout le contenu concernant l’onglet d’évaluation de l’agent à évaluer.</w:t></w:r></w:p><w:p><w:pPr><w:pStyle w:val="style0"/></w:pPr><w:r><w:rPr><w:rStyle w:val="style22"/></w:rPr><w:t>Web service:</w:t></w:r><w:r><w:rPr></w:rPr><w:t xml:space="preserve"> Evaluation de l’EAE</w:t></w:r></w:p><w:p><w:pPr><w:pStyle w:val="style0"/></w:pPr><w:r><w:rPr><w:rStyle w:val="style22"/></w:rPr><w:t>URL:</w:t></w:r><w:r><w:rPr></w:rPr><w:t xml:space="preserve"> </w:t></w:r><w:hyperlink r:id="rId20"><w:r><w:rPr><w:rStyle w:val="style23"/></w:rPr><w:t>http://URL_SERVEUR/agents/eaeEvaluation?idEvalue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&quot;heure&quot; : &quot;01&quot;,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bookmarkStart w:id="0" w:name="_GoBack"/><w:bookmarkEnd w:id="0"/><w:r><w:rPr><w:rFonts w:ascii="Courier New" w:cs="Courier New" w:hAnsi="Courier New"/><w:color w:val="000000"/><w:sz w:val="20"/><w:szCs w:val="20"/></w:rPr><w:tab/><w:tab/><w:tab/><w:tab/><w:t>&quot;minute&quot; : &quot;35&quot;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&quot;general&quot;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&quot;niveau&quot;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&quot;evaluationN1&quot;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&quot;evaluationN2&quot;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&quot;evaluationN3&quot;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&quot;revalorisation&quot;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&quot;commentaireAppreciation&quot;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&quot;changClasse&quot;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&quot;dureeAvancement&quot;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&quot;rapport&quot;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&quot;commentaireProposition&quot;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/w:r></w:p><w:p><w:pPr><w:pStyle w:val="style0"/></w:pPr><w:r><w:rPr><w:b/><w:u w:val="single"/></w:rPr></w:r></w:p><w:p><w:pPr><w:pStyle w:val="style0"/><w:pageBreakBefore/><w:jc w:val="both"/></w:pPr><w:r><w:rPr><w:b/><w:u w:val="single"/></w:rPr><w:t>Remarques</w:t></w:r></w:p><w:p><w:pPr><w:pStyle w:val="style0"/><w:jc w:val="both"/></w:pPr><w:r><w:rPr></w:rPr><w:t xml:space="preserve">Le paramètre </w:t></w:r><w:r><w:rPr><w:b/></w:rPr><w:t>duree</w:t></w:r><w:r><w:rPr></w:rPr><w:t xml:space="preserve"> peut être mis à la valeur </w:t></w:r><w:r><w:rPr><w:i/></w:rPr><w:t>null</w:t></w:r></w:p><w:p><w:pPr><w:pStyle w:val="style0"/><w:jc w:val="both"/></w:pPr><w:r><w:rPr></w:rPr><w:t xml:space="preserve">L’objet </w:t></w:r><w:r><w:rPr><w:b/></w:rPr><w:t>niveau</w:t></w:r><w:r><w:rPr></w:rPr><w:t xml:space="preserve"> contient une liste d’associations « identifiant » &lt;-&gt; « valeur d’affichage » ainsi que la valeur courante de l’identifiant. Les valeurs d’affichage actuelles sont :</w:t></w:r></w:p><w:p><w:pPr><w:pStyle w:val="style35"/><w:numPr><w:ilvl w:val="0"/><w:numId w:val="3"/></w:numPr><w:jc w:val="both"/></w:pPr><w:r><w:rPr></w:rPr><w:t>Insuffisant (valeur par défaut)</w:t></w:r></w:p><w:p><w:pPr><w:pStyle w:val="style35"/><w:numPr><w:ilvl w:val="0"/><w:numId w:val="3"/></w:numPr><w:jc w:val="both"/></w:pPr><w:r><w:rPr></w:rPr><w:t>Nécessite des progrès</w:t></w:r></w:p><w:p><w:pPr><w:pStyle w:val="style35"/><w:numPr><w:ilvl w:val="0"/><w:numId w:val="3"/></w:numPr><w:jc w:val="both"/></w:pPr><w:r><w:rPr></w:rPr><w:t>Satisfaisant</w:t></w:r></w:p><w:p><w:pPr><w:pStyle w:val="style35"/><w:numPr><w:ilvl w:val="0"/><w:numId w:val="3"/></w:numPr><w:jc w:val="both"/></w:pPr><w:r><w:rPr></w:rPr><w:t>Excellent</w:t></w:r></w:p><w:p><w:pPr><w:pStyle w:val="style0"/><w:jc w:val="both"/></w:pPr><w:r><w:rPr></w:rPr></w:r></w:p><w:p><w:pPr><w:pStyle w:val="style0"/><w:jc w:val="both"/></w:pPr><w:r><w:rPr><w:rStyle w:val="style22"/><w:b w:val="false"/><w:bCs w:val="false"/><w:i w:val="false"/><w:iCs w:val="false"/><w:color w:val="00000A"/></w:rPr><w:t xml:space="preserve">L’objet </w:t></w:r><w:r><w:rPr><w:rStyle w:val="style22"/><w:bCs w:val="false"/><w:i w:val="false"/><w:iCs w:val="false"/><w:color w:val="00000A"/></w:rPr><w:t>dureeAvancement</w:t></w:r><w:r><w:rPr><w:rStyle w:val="style22"/><w:b w:val="false"/><w:bCs w:val="false"/><w:i w:val="false"/><w:iCs w:val="false"/><w:color w:val="00000A"/></w:rPr><w:t xml:space="preserve"> contient une liste d’association « identifiant » &lt;-&gt; « valeur d’affichage » ainsi que la valeur courante de l’identifiant. Les valeurs d’affichage actuelles sont :</w:t></w:r></w:p><w:p><w:pPr><w:pStyle w:val="style35"/><w:numPr><w:ilvl w:val="0"/><w:numId w:val="9"/></w:numPr><w:jc w:val="both"/></w:pPr><w:r><w:rPr><w:rStyle w:val="style22"/><w:b w:val="false"/><w:bCs w:val="false"/><w:i w:val="false"/><w:iCs w:val="false"/><w:color w:val="00000A"/></w:rPr><w:t>minimum</w:t></w:r></w:p><w:p><w:pPr><w:pStyle w:val="style35"/><w:numPr><w:ilvl w:val="0"/><w:numId w:val="5"/></w:numPr><w:jc w:val="both"/></w:pPr><w:r><w:rPr><w:rStyle w:val="style22"/><w:b w:val="false"/><w:bCs w:val="false"/><w:i w:val="false"/><w:iCs w:val="false"/><w:color w:val="00000A"/></w:rPr><w:t>moyen</w:t></w:r></w:p><w:p><w:pPr><w:pStyle w:val="style35"/><w:numPr><w:ilvl w:val="0"/><w:numId w:val="5"/></w:numPr><w:jc w:val="both"/></w:pPr><w:r><w:rPr><w:rStyle w:val="style22"/><w:b w:val="false"/><w:bCs w:val="false"/><w:i w:val="false"/><w:iCs w:val="false"/><w:color w:val="00000A"/></w:rPr><w:t>maximum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 l’évaluation de l’EAE</w:t></w:r></w:p><w:p><w:pPr><w:pStyle w:val="style0"/></w:pPr><w:r><w:rPr><w:rStyle w:val="style22"/><w:lang w:val="en-US"/></w:rPr><w:t>URL:</w:t></w:r><w:r><w:rPr><w:lang w:val="en-US"/></w:rPr><w:t xml:space="preserve"> </w:t></w:r><w:hyperlink r:id="rId21"><w:r><w:rPr><w:rStyle w:val="style23"/><w:lang w:val="en-US"/></w:rPr><w:t>http://URL_SERVEUR/agents/eaeSauverEvaluation?idEvalue=&amp;idEvaluateur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&quot;heure&quot;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>&quot;minute&quot; : 35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&quot;general&quot;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&quot;niveau&quot;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&quot;revalorisation&quot;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&quot;commentaireAppreciation&quot;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&quot;changClasse&quot;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&quot;dureeAvancement&quot;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&quot;rapport&quot;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>&quot;commentaireProposition&quot;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/w:r></w:p><w:p><w:pPr><w:pStyle w:val="style0"/></w:pPr><w:r><w:rPr></w:rPr></w:r></w:p><w:p><w:pPr><w:pStyle w:val="style33"/><w:pageBreakBefore/><w:numPr><w:ilvl w:val="0"/><w:numId w:val="6"/></w:numPr></w:pPr><w:r><w:rPr></w:rPr><w:t>Autoévaluation</w:t></w:r></w:p><w:p><w:pPr><w:pStyle w:val="style0"/><w:ind w:firstLine="360" w:left="0" w:right="0"/><w:jc w:val="both"/></w:pPr><w:r><w:rPr></w:rPr><w:t>Ce service permet de récupérer tout le contenu concernant l’onglet d’auto évaluation de l’agent à évaluer.</w:t></w:r></w:p><w:p><w:pPr><w:pStyle w:val="style0"/></w:pPr><w:r><w:rPr><w:rStyle w:val="style22"/></w:rPr><w:t>Web service:</w:t></w:r><w:r><w:rPr></w:rPr><w:t xml:space="preserve"> Auto Evaluation de l’EAE</w:t></w:r></w:p><w:p><w:pPr><w:pStyle w:val="style0"/></w:pPr><w:r><w:rPr><w:rStyle w:val="style22"/></w:rPr><w:t>URL:</w:t></w:r><w:r><w:rPr></w:rPr><w:t xml:space="preserve"> </w:t></w:r><w:hyperlink r:id="rId22"><w:r><w:rPr><w:rStyle w:val="style23"/></w:rPr><w:t>http://URL_SERVEUR/agents/eaeAutoevaluation?idEvalue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&quot;particularites&quot;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&quot;objectifCompetences&quot;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&quot;succesDifficultes&quot;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de l’ auto evaluation de l’EAE</w:t></w:r></w:p><w:p><w:pPr><w:pStyle w:val="style0"/></w:pPr><w:r><w:rPr><w:rStyle w:val="style22"/><w:lang w:val="en-US"/></w:rPr><w:t>URL:</w:t></w:r><w:r><w:rPr><w:lang w:val="en-US"/></w:rPr><w:t xml:space="preserve"> </w:t></w:r><w:hyperlink r:id="rId23"><w:r><w:rPr><w:rStyle w:val="style23"/><w:lang w:val="en-US"/></w:rPr><w:t>http://URL_SERVEUR/agents/eaeSauverAutoevaluation?idEvalue=&amp;idEvaluateur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&quot;particularites&quot;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&quot;objectifCompetences&quot;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&quot;succesDifficultes&quot;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33"/><w:pageBreakBefore/><w:numPr><w:ilvl w:val="0"/><w:numId w:val="6"/></w:numPr></w:pPr><w:r><w:rPr></w:rPr><w:t>Plan d’action</w:t></w:r></w:p><w:p><w:pPr><w:pStyle w:val="style0"/><w:ind w:firstLine="360" w:left="0" w:right="0"/><w:jc w:val="both"/></w:pPr><w:r><w:rPr></w:rPr><w:t>Ce service permet de récupérer tout le contenu concernant le plan d’action de l’agent à évaluer.</w:t></w:r></w:p><w:p><w:pPr><w:pStyle w:val="style0"/></w:pPr><w:r><w:rPr><w:rStyle w:val="style22"/></w:rPr><w:t>Web service:</w:t></w:r><w:r><w:rPr></w:rPr><w:t xml:space="preserve"> Plan d’action de l’EAE</w:t></w:r></w:p><w:p><w:pPr><w:pStyle w:val="style0"/></w:pPr><w:r><w:rPr><w:rStyle w:val="style22"/><w:lang w:val="en-US"/></w:rPr><w:t>URL:</w:t></w:r><w:r><w:rPr><w:lang w:val="en-US"/></w:rPr><w:t xml:space="preserve"> </w:t></w:r><w:hyperlink r:id="rId24"><w:r><w:rPr><w:rStyle w:val="style23"/><w:lang w:val="en-US"/></w:rPr><w:t>http://URL_SERVEUR/agents/eaePlanaction?idEvalue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&quot;objectifs&quot;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&quot;indicateur&quot;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&quot;progres&quot;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&quot;moyensAccompagnement&quot;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&quot;besoinFinanciers&quot;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&quot;autreBesoins&quot; 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/w:pPr><w:r><w:rPr><w:rStyle w:val="style22"/></w:rPr><w:t>Web service:</w:t></w:r><w:r><w:rPr></w:rPr><w:t xml:space="preserve"> Enregistrement du plan d’action de l’EAE</w:t></w:r></w:p><w:p><w:pPr><w:pStyle w:val="style0"/></w:pPr><w:r><w:rPr><w:rStyle w:val="style22"/><w:lang w:val="en-US"/></w:rPr><w:t>URL:</w:t></w:r><w:r><w:rPr><w:lang w:val="en-US"/></w:rPr><w:t xml:space="preserve"> </w:t></w:r><w:hyperlink r:id="rId25"><w:r><w:rPr><w:rStyle w:val="style23"/><w:lang w:val="en-US"/></w:rPr><w:t>http://URL_SERVEUR/agents/eaeSauverPlanaction?idEvalue=&amp;idEvaluateur</w:t></w:r></w:hyperlink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du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&quot;objectifs&quot;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&quot;objectif&quot;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ab/><w:t>&quot;indicateur&quot;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&quot;progres&quot;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&quot;moyensAccompagnement&quot; : [&quot;&quot;,&quot;&quot;,&quot;&quot;,&quot;&quot;,&quot;&quot;,&quot;&quot;],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&quot;besoinFinanciers&quot; : [&quot;&quot;,&quot;&quot;,&quot;&quot;,&quot;&quot;,&quot;&quot;],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ab/><w:tab/><w:t>&quot;autreBesoins&quot; : [&quot;&quot;,&quot;&quot;,&quot;&quot;,&quot;&quot;,&quot;&quot;]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567" w:right="-426"/></w:pPr><w:r><w:rPr><w:rFonts w:ascii="Courier New" w:cs="Courier New" w:hAnsi="Courier New"/><w:color w:val="000000"/><w:sz w:val="20"/><w:szCs w:val="20"/></w:rPr><w:t>}</w:t></w:r></w:p><w:p><w:pPr><w:pStyle w:val="style33"/></w:pPr><w:r><w:rPr><w:b/><w:bCs/><w:i/><w:iCs/><w:color w:val="4F81BD"/></w:rPr></w:r></w:p><w:p><w:pPr><w:pStyle w:val="style33"/><w:pageBreakBefore/><w:numPr><w:ilvl w:val="0"/><w:numId w:val="6"/></w:numPr></w:pPr><w:r><w:rPr></w:rPr><w:t xml:space="preserve"> </w:t></w:r><w:r><w:rPr></w:rPr><w:t>Evolution</w:t></w:r></w:p><w:p><w:pPr><w:pStyle w:val="style0"/><w:ind w:firstLine="360" w:left="0" w:right="0"/><w:jc w:val="both"/></w:pPr><w:r><w:rPr></w:rPr><w:t>Ce service permet de récupérer tout le contenu concernant l’évolution de l’agent à évaluer.</w:t></w:r></w:p><w:p><w:pPr><w:pStyle w:val="style0"/></w:pPr><w:r><w:rPr><w:rStyle w:val="style22"/></w:rPr><w:t>Web service:</w:t></w:r><w:r><w:rPr></w:rPr><w:t xml:space="preserve"> Evolution de l’EAE</w:t></w:r></w:p><w:p><w:pPr><w:pStyle w:val="style0"/></w:pPr><w:r><w:rPr><w:rStyle w:val="style22"/></w:rPr><w:t>URL:</w:t></w:r><w:r><w:rPr></w:rPr><w:t xml:space="preserve"> </w:t></w:r><w:hyperlink r:id="rId26"><w:r><w:rPr><w:rStyle w:val="style23"/></w:rPr><w:t>http://URL_SERVEUR/agents/eaeEvolution?idEvalue</w:t></w:r></w:hyperlink><w:r><w:rPr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Format JSON attendu: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&quot;souhaitsSuggestions&quot;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&quot;suggestion&quot;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&quot;mobiliteGeo&quot;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&quot;mobiliteFonction&quot;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&quot;changMetier&quot;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&quot;delai&quot; :</w:t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&quot;courant&quot; : 1,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&quot;liste&quot;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ab/><w:t>&quot;valeur&quot;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ab/><w:t>&quot;id&quot;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>},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&quot;mobiliteService&quot;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&quot;mobiliteDirection&quot;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&quot;mobiliteCollectivite&quot;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&quot;mobiliteAutreCollectivite&quot; 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&quot;concours&quot;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&quot;nomConcours&quot;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&quot;vae&quot;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&quot;nomVae&quot;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&quot;partiel&quot;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&quot;pourcentage&quot;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&quot;retraite&quot;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&quot;dateRetraite&quot;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&quot;autre&quot;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&quot;precisionAutre&quot;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&quot;observationSouhait&quot;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&quot;connaissancesTech&quot;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[&quot;/Date()/&quot;],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&quot;competencesPro&quot;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&quot;preparations&quot;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&quot;devPerso&quot; 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&quot;comportement&quot;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&quot;priorite&quot; : 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&quot;formateurPotentiel&quot;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ab/><w:t>&quot;priorite&quot; : 6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&quot;commentaireEvalue&quot;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ab/><w:tab/><w:t>&quot;commentaireEvaluateur&quot;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709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p><w:pPr><w:pStyle w:val="style0"/><w:jc w:val="both"/></w:pPr><w:r><w:rPr><w:b/><w:u w:val="single"/></w:rPr><w:t>Remarques</w:t></w:r></w:p><w:p><w:pPr><w:pStyle w:val="style0"/><w:jc w:val="both"/></w:pPr><w:r><w:rPr></w:rPr><w:t xml:space="preserve">L’objet </w:t></w:r><w:r><w:rPr><w:b/></w:rPr><w:t>delai</w:t></w:r><w:r><w:rPr></w:rPr><w:t xml:space="preserve"> contient une liste d’association « identifiant » &lt;-&gt; « valeur d’affichage » ainsi que la valeur courante de l’identifiant. Les valeurs d’affichage actuelles sont:</w:t></w:r></w:p><w:p><w:pPr><w:pStyle w:val="style35"/><w:numPr><w:ilvl w:val="0"/><w:numId w:val="3"/></w:numPr><w:jc w:val="both"/></w:pPr><w:r><w:rPr></w:rPr><w:t>inférieur à 1 an</w:t></w:r></w:p><w:p><w:pPr><w:pStyle w:val="style35"/><w:numPr><w:ilvl w:val="0"/><w:numId w:val="3"/></w:numPr><w:jc w:val="both"/></w:pPr><w:r><w:rPr></w:rPr><w:t>Entre 1 an et 2 ans</w:t></w:r></w:p><w:p><w:pPr><w:pStyle w:val="style35"/><w:numPr><w:ilvl w:val="0"/><w:numId w:val="3"/></w:numPr><w:jc w:val="both"/></w:pPr><w:r><w:rPr></w:rPr><w:t>Entre 2 ans et 4 ans</w:t></w:r></w:p><w:p><w:pPr><w:pStyle w:val="style0"/></w:pPr><w:r><w:rPr></w:rPr><w:t xml:space="preserve">Le paramètre </w:t></w:r><w:r><w:rPr><w:b/></w:rPr><w:t>pourcentage</w:t></w:r><w:r><w:rPr></w:rPr><w:t xml:space="preserve"> est un entier compris entre 0 et 100.</w:t></w:r></w:p><w:p><w:pPr><w:pStyle w:val="style0"/></w:pPr><w:r><w:rPr><w:rStyle w:val="style22"/></w:rPr><w:t>Web service:</w:t></w:r><w:r><w:rPr></w:rPr><w:t xml:space="preserve"> Enregistrement de l’évolution de l’EAE</w:t></w:r></w:p><w:p><w:pPr><w:pStyle w:val="style0"/></w:pPr><w:r><w:rPr><w:rStyle w:val="style22"/><w:lang w:val="en-US"/></w:rPr><w:t>URL:</w:t></w:r><w:r><w:rPr><w:lang w:val="en-US"/></w:rPr><w:t xml:space="preserve"> </w:t></w:r><w:hyperlink r:id="rId27"><w:r><w:rPr><w:rStyle w:val="style23"/><w:lang w:val="en-US"/></w:rPr><w:t>http://URL_SERVEUR/agents/eaeEvolution?idEvalue=&amp;idEvaluateur</w:t></w:r></w:hyperlink><w:r><w:rPr><w:lang w:val="en-US"/></w:rPr><w:t>=</w:t></w:r></w:p><w:p><w:pPr><w:pStyle w:val="style0"/></w:pPr><w:r><w:rPr><w:rStyle w:val="style22"/></w:rPr><w:t>idEvalue:</w:t></w:r><w:r><w:rPr></w:rPr><w:t xml:space="preserve"> identifiant de l’évalué</w:t></w:r></w:p><w:p><w:pPr><w:pStyle w:val="style0"/></w:pPr><w:r><w:rPr><w:rStyle w:val="style22"/></w:rPr><w:t>idEvaluateur:</w:t></w:r><w:r><w:rPr></w:rPr><w:t xml:space="preserve"> identifiant de l’évaluateur ou supérieur</w:t></w:r></w:p><w:p><w:pPr><w:pStyle w:val="style0"/></w:pPr><w:r><w:rPr><w:rStyle w:val="style22"/></w:rPr><w:t>Format JSON envoyé:</w:t></w:r><w:r><w:rPr></w:rPr><w:t xml:space="preserve"> 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&quot;souhaitsSuggestions&quot;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&quot;suggestion&quot;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&quot;mobiliteGeo&quot; : true,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&quot;mobiliteFonction&quot;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&quot;changMetier&quot;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&quot;delai&quot;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&quot;mobiliteService&quot;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&quot;mobiliteDirection&quot;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&quot;mobiliteCollectivite&quot;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&quot;precision&quot;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&quot;mobiliteAutreCollectivite&quot; 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&quot;concours&quot;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&quot;nomConcours&quot;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&quot;vae&quot;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&quot;nomVae&quot;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&quot;partiel&quot;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&quot;pourcentage&quot; : 0,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&quot;retraite&quot;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&quot;dateRetraite&quot;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&quot;autre&quot; : false,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&quot;precisionAutre&quot;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&quot;observationSouhait&quot;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&quot;connaissancesTech&quot;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[&quot;/Date()/&quot;],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1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&quot;competencesPro&quot;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4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&quot;preparations&quot;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 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3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&quot;devPerso&quot; 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2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&quot;comportement&quot;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&quot;priorite&quot; : 5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>],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&quot;formateurPotentiel&quot; :</w:t><w:tab/><w:t>[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{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&quot;nom&quot;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&quot;echeance&quot; : &quot;/Date()/&quot;,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ab/><w:t>&quot;priorite&quot; : 6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ab/><w:t>}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ab/><w:tab/><w:tab/><w:tab/><w:t>]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&quot;commentaireEvalue&quot; : &quot;&quot;,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ab/><w:tab/><w:t>&quot;commentaireEvaluateur&quot; : &quot;&quot;</w:t></w:r></w:p><w:p><w:pPr><w:pStyle w:val="style0"/><w:pBdr><w:top w:color="00000A" w:space="0" w:sz="4" w:val="single"/><w:left w:color="00000A" w:space="0" w:sz="4" w:val="single"/><w:bottom w:color="00000A" w:space="0" w:sz="4" w:val="single"/><w:right w:color="00000A" w:space="0" w:sz="4" w:val="single"/></w:pBdr><w:shd w:fill="DAEEF3" w:val="clear"/><w:spacing w:after="0" w:before="0" w:line="100" w:lineRule="atLeast"/><w:ind w:hanging="0" w:left="-851" w:right="-426"/></w:pPr><w:r><w:rPr><w:rFonts w:ascii="Courier New" w:cs="Courier New" w:hAnsi="Courier New"/><w:color w:val="000000"/><w:sz w:val="20"/><w:szCs w:val="20"/></w:rPr><w:t>}</w:t></w:r></w:p><w:p><w:pPr><w:pStyle w:val="style0"/></w:pPr><w:r><w:rPr></w:rPr></w:r></w:p><w:sectPr><w:type w:val="nextPage"/><w:pgSz w:h="16838" w:w="11906"/><w:pgMar w:bottom="426" w:footer="0" w:gutter="0" w:header="0" w:left="1417" w:right="1417" w:top="1135"/><w:pgNumType w:fmt="decimal"/><w:formProt w:val="false"/><w:textDirection w:val="lrTb"/><w:docGrid w:charSpace="4096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3"/>
      <w:numFmt w:val="decimal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6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2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fr-FR"/>
    </w:rPr>
  </w:style>
  <w:style w:styleId="style1" w:type="paragraph">
    <w:name w:val="Titre 1"/>
    <w:basedOn w:val="style0"/>
    <w:next w:val="style27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27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Corps de texte Car"/>
    <w:basedOn w:val="style15"/>
    <w:next w:val="style16"/>
    <w:rPr>
      <w:rFonts w:ascii="Arial" w:cs="Times New Roman" w:eastAsia="Times New Roman" w:hAnsi="Arial"/>
      <w:sz w:val="40"/>
      <w:szCs w:val="20"/>
      <w:lang w:eastAsia="fr-FR" w:val="fr-CA"/>
    </w:rPr>
  </w:style>
  <w:style w:styleId="style17" w:type="character">
    <w:name w:val="Texte de bulles C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Citation intense Car"/>
    <w:basedOn w:val="style15"/>
    <w:next w:val="style18"/>
    <w:rPr>
      <w:b/>
      <w:bCs/>
      <w:i/>
      <w:iCs/>
      <w:color w:val="4F81BD"/>
    </w:rPr>
  </w:style>
  <w:style w:styleId="style19" w:type="character">
    <w:name w:val="Titre 1 Car"/>
    <w:basedOn w:val="style15"/>
    <w:next w:val="style19"/>
    <w:rPr>
      <w:rFonts w:ascii="Cambria" w:cs="" w:hAnsi="Cambria"/>
      <w:b/>
      <w:bCs/>
      <w:color w:val="365F91"/>
      <w:sz w:val="28"/>
      <w:szCs w:val="28"/>
    </w:rPr>
  </w:style>
  <w:style w:styleId="style20" w:type="character">
    <w:name w:val="Titre 2 Car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Titre Car"/>
    <w:basedOn w:val="style15"/>
    <w:next w:val="style21"/>
    <w:rPr>
      <w:rFonts w:ascii="Cambria" w:cs="" w:hAnsi="Cambria"/>
      <w:color w:val="17365D"/>
      <w:spacing w:val="5"/>
      <w:sz w:val="52"/>
      <w:szCs w:val="52"/>
    </w:rPr>
  </w:style>
  <w:style w:styleId="style22" w:type="character">
    <w:name w:val="Intense Emphasis"/>
    <w:basedOn w:val="style15"/>
    <w:next w:val="style22"/>
    <w:rPr>
      <w:b/>
      <w:bCs/>
      <w:i/>
      <w:iCs/>
      <w:color w:val="4F81BD"/>
    </w:rPr>
  </w:style>
  <w:style w:styleId="style23" w:type="character">
    <w:name w:val="Lien Internet"/>
    <w:basedOn w:val="style15"/>
    <w:next w:val="style23"/>
    <w:rPr>
      <w:color w:val="0000FF"/>
      <w:u w:val="single"/>
      <w:lang w:bidi="fr-FR" w:eastAsia="fr-FR" w:val="fr-FR"/>
    </w:rPr>
  </w:style>
  <w:style w:styleId="style24" w:type="character">
    <w:name w:val="Préformaté HTML Car"/>
    <w:basedOn w:val="style15"/>
    <w:next w:val="style24"/>
    <w:rPr>
      <w:rFonts w:ascii="Courier New" w:cs="Courier New" w:eastAsia="Times New Roman" w:hAnsi="Courier New"/>
      <w:sz w:val="20"/>
      <w:szCs w:val="20"/>
      <w:lang w:eastAsia="fr-FR"/>
    </w:rPr>
  </w:style>
  <w:style w:styleId="style25" w:type="character">
    <w:name w:val="ListLabel 1"/>
    <w:next w:val="style25"/>
    <w:rPr>
      <w:rFonts w:cs="Courier New"/>
    </w:rPr>
  </w:style>
  <w:style w:styleId="style26" w:type="paragraph">
    <w:name w:val="Titre"/>
    <w:basedOn w:val="style0"/>
    <w:next w:val="style2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7" w:type="paragraph">
    <w:name w:val="Corps de texte"/>
    <w:basedOn w:val="style0"/>
    <w:next w:val="style27"/>
    <w:pPr>
      <w:pBdr>
        <w:top w:color="00000A" w:space="0" w:sz="18" w:val="single"/>
        <w:left w:color="00000A" w:space="0" w:sz="18" w:val="single"/>
        <w:bottom w:color="00000A" w:space="0" w:sz="18" w:val="single"/>
        <w:right w:color="00000A" w:space="0" w:sz="18" w:val="single"/>
      </w:pBdr>
      <w:spacing w:after="60" w:before="4080" w:line="100" w:lineRule="atLeast"/>
      <w:ind w:hanging="0" w:left="0" w:right="79"/>
      <w:jc w:val="center"/>
    </w:pPr>
    <w:rPr>
      <w:rFonts w:ascii="Arial" w:cs="Times New Roman" w:eastAsia="Times New Roman" w:hAnsi="Arial"/>
      <w:sz w:val="40"/>
      <w:szCs w:val="20"/>
      <w:lang w:eastAsia="fr-FR" w:val="fr-CA"/>
    </w:rPr>
  </w:style>
  <w:style w:styleId="style28" w:type="paragraph">
    <w:name w:val="Liste"/>
    <w:basedOn w:val="style27"/>
    <w:next w:val="style28"/>
    <w:pPr/>
    <w:rPr>
      <w:rFonts w:cs="Mangal"/>
    </w:rPr>
  </w:style>
  <w:style w:styleId="style29" w:type="paragraph">
    <w:name w:val="Légende"/>
    <w:basedOn w:val="style0"/>
    <w:next w:val="style2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Mangal"/>
    </w:rPr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2" w:type="paragraph">
    <w:name w:val="Intense Quote"/>
    <w:basedOn w:val="style0"/>
    <w:next w:val="style32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3" w:type="paragraph">
    <w:name w:val="Titre principal"/>
    <w:basedOn w:val="style0"/>
    <w:next w:val="style34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4" w:type="paragraph">
    <w:name w:val="Sous-titre"/>
    <w:basedOn w:val="style26"/>
    <w:next w:val="style27"/>
    <w:pPr>
      <w:jc w:val="center"/>
    </w:pPr>
    <w:rPr>
      <w:i/>
      <w:iCs/>
      <w:sz w:val="28"/>
      <w:szCs w:val="28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  <w:style w:styleId="style36" w:type="paragraph">
    <w:name w:val="HTML Preformatted"/>
    <w:basedOn w:val="style0"/>
    <w:next w:val="style36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hyperlink" Target="http://URL_SERVEUR/agents/eaeAgentListe?idAgent" TargetMode="External"/><Relationship Id="rId4" Type="http://schemas.openxmlformats.org/officeDocument/2006/relationships/hyperlink" Target="http://URL_SERVEUR/agents/filtres?idAgent" TargetMode="External"/><Relationship Id="rId5" Type="http://schemas.openxmlformats.org/officeDocument/2006/relationships/hyperlink" Target="http://URL_SERVEUR/agents/creationEae?idEvalue=&amp;idAgent" TargetMode="External"/><Relationship Id="rId6" Type="http://schemas.openxmlformats.org/officeDocument/2006/relationships/hyperlink" Target="http://URL_SERVEUR/agents/creationEae?idEvalue=&amp;idAgent" TargetMode="External"/><Relationship Id="rId7" Type="http://schemas.openxmlformats.org/officeDocument/2006/relationships/hyperlink" Target="http://URL_SERVEUR/agents/suppressionEae?idEvalue=&amp;idAgent" TargetMode="External"/><Relationship Id="rId8" Type="http://schemas.openxmlformats.org/officeDocument/2006/relationships/hyperlink" Target="http://URL_SERVEUR/agents/suppressionEae?idEvalue=&amp;idAgent" TargetMode="External"/><Relationship Id="rId9" Type="http://schemas.openxmlformats.org/officeDocument/2006/relationships/hyperlink" Target="http://URL_SERVEUR/agents/affecterDelegataire?idEvalue=&amp;idAgent=&amp;idDelegataire" TargetMode="External"/><Relationship Id="rId10" Type="http://schemas.openxmlformats.org/officeDocument/2006/relationships/hyperlink" Target="http://URL_SERVEUR/agents/affecterDelegataire?idEvalue=&amp;idAgent=&amp;idDelegataire" TargetMode="External"/><Relationship Id="rId11" Type="http://schemas.openxmlformats.org/officeDocument/2006/relationships/hyperlink" Target="http://URL_SERVEUR/agents/affecterDelegataire?idEvalue=&amp;idAgent=&amp;idDelegataire" TargetMode="External"/><Relationship Id="rId12" Type="http://schemas.openxmlformats.org/officeDocument/2006/relationships/hyperlink" Target="http://URL_SERVEUR/agents/tableauDeBord?idAgent" TargetMode="External"/><Relationship Id="rId13" Type="http://schemas.openxmlformats.org/officeDocument/2006/relationships/hyperlink" Target="http://URL_SERVEUR/agents/eaeIdentification?idEvalue" TargetMode="External"/><Relationship Id="rId14" Type="http://schemas.openxmlformats.org/officeDocument/2006/relationships/hyperlink" Target="http://URL_SERVEUR/agents/eaeSauverIdentification?idEvalue=&amp;idEvaluateur" TargetMode="External"/><Relationship Id="rId15" Type="http://schemas.openxmlformats.org/officeDocument/2006/relationships/hyperlink" Target="http://URL_SERVEUR/agents/eaeFichePoste?idEvalue" TargetMode="External"/><Relationship Id="rId16" Type="http://schemas.openxmlformats.org/officeDocument/2006/relationships/hyperlink" Target="http://URL_SERVEUR/agents/eaeResultats?idEvalue" TargetMode="External"/><Relationship Id="rId17" Type="http://schemas.openxmlformats.org/officeDocument/2006/relationships/hyperlink" Target="http://URL_SERVEUR/agents/eaeSauverResultats?idEvalue=&amp;idEvaluateur" TargetMode="External"/><Relationship Id="rId18" Type="http://schemas.openxmlformats.org/officeDocument/2006/relationships/hyperlink" Target="http://URL_SERVEUR/agents/eaeAppreciation?idEvalue" TargetMode="External"/><Relationship Id="rId19" Type="http://schemas.openxmlformats.org/officeDocument/2006/relationships/hyperlink" Target="http://URL_SERVEUR/agents/eaeSauverAppreciation?idEvalue=&amp;idEvaluateur" TargetMode="External"/><Relationship Id="rId20" Type="http://schemas.openxmlformats.org/officeDocument/2006/relationships/hyperlink" Target="http://URL_SERVEUR/agents/eaeEvaluation?idEvalue" TargetMode="External"/><Relationship Id="rId21" Type="http://schemas.openxmlformats.org/officeDocument/2006/relationships/hyperlink" Target="http://URL_SERVEUR/agents/eaeSauverEvaluation?idEvalue=&amp;idEvaluateur" TargetMode="External"/><Relationship Id="rId22" Type="http://schemas.openxmlformats.org/officeDocument/2006/relationships/hyperlink" Target="http://URL_SERVEUR/agents/eaeAutoevaluation?idEvalue" TargetMode="External"/><Relationship Id="rId23" Type="http://schemas.openxmlformats.org/officeDocument/2006/relationships/hyperlink" Target="http://URL_SERVEUR/agents/eaeSauverAutoevaluation?idEvalue=&amp;idEvaluateur" TargetMode="External"/><Relationship Id="rId24" Type="http://schemas.openxmlformats.org/officeDocument/2006/relationships/hyperlink" Target="http://URL_SERVEUR/agents/eaePlanaction?idEvalue" TargetMode="External"/><Relationship Id="rId25" Type="http://schemas.openxmlformats.org/officeDocument/2006/relationships/hyperlink" Target="http://URL_SERVEUR/agents/eaeSauverPlanaction?idEvalue=&amp;idEvaluateur" TargetMode="External"/><Relationship Id="rId26" Type="http://schemas.openxmlformats.org/officeDocument/2006/relationships/hyperlink" Target="http://URL_SERVEUR/agents/eaeEvolution?idEvalue" TargetMode="External"/><Relationship Id="rId27" Type="http://schemas.openxmlformats.org/officeDocument/2006/relationships/hyperlink" Target="http://URL_SERVEUR/agents/eaeEvolution?idEvalue=&amp;idEvaluateur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Application>LibreOffice/3.5$Windows_x86 LibreOffice_project/e0fbe70-5879838-a0745b0-0cd1158-638b327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2012-09-12T21:42:00.00Z</dcterms:created>
  <dc:creator>Mathieu FABRE</dc:creator>
  <cp:lastModifiedBy>Mathieu FABRE</cp:lastModifiedBy>
  <cp:lastPrinted>2012-09-26T05:02:00.00Z</cp:lastPrinted>
  <dcterms:modified xsi:type="dcterms:W3CDTF">2012-09-28T00:12:00.00Z</dcterms:modified>
  <cp:revision>340</cp:revision>
</cp:coreProperties>
</file>